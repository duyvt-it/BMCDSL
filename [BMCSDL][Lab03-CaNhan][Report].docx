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0C73A" w14:textId="77777777" w:rsidR="004332A7" w:rsidRPr="004332A7" w:rsidRDefault="004332A7" w:rsidP="0043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4332A7">
        <w:rPr>
          <w:rFonts w:ascii="Consolas" w:hAnsi="Consolas" w:cs="Consolas"/>
          <w:color w:val="008000"/>
          <w:szCs w:val="24"/>
        </w:rPr>
        <w:t>/*----------------------------------------------------------</w:t>
      </w:r>
    </w:p>
    <w:p w14:paraId="37C7D47D" w14:textId="32A1833E" w:rsidR="004332A7" w:rsidRPr="004332A7" w:rsidRDefault="004332A7" w:rsidP="0043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4332A7">
        <w:rPr>
          <w:rFonts w:ascii="Consolas" w:hAnsi="Consolas" w:cs="Consolas"/>
          <w:color w:val="008000"/>
          <w:szCs w:val="24"/>
        </w:rPr>
        <w:t xml:space="preserve">MASV: </w:t>
      </w:r>
      <w:r w:rsidRPr="004332A7">
        <w:rPr>
          <w:rFonts w:ascii="Consolas" w:hAnsi="Consolas" w:cs="Consolas"/>
          <w:color w:val="008000"/>
          <w:szCs w:val="24"/>
        </w:rPr>
        <w:tab/>
      </w:r>
      <w:r w:rsidRPr="004332A7">
        <w:rPr>
          <w:rFonts w:ascii="Consolas" w:hAnsi="Consolas" w:cs="Consolas"/>
          <w:color w:val="008000"/>
          <w:szCs w:val="24"/>
        </w:rPr>
        <w:t>4301104032</w:t>
      </w:r>
      <w:r w:rsidRPr="004332A7">
        <w:rPr>
          <w:rFonts w:ascii="Consolas" w:hAnsi="Consolas" w:cs="Consolas"/>
          <w:color w:val="008000"/>
          <w:szCs w:val="24"/>
        </w:rPr>
        <w:tab/>
      </w:r>
    </w:p>
    <w:p w14:paraId="082F7FC7" w14:textId="062F3F8C" w:rsidR="004332A7" w:rsidRPr="004332A7" w:rsidRDefault="004332A7" w:rsidP="0043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4332A7">
        <w:rPr>
          <w:rFonts w:ascii="Consolas" w:hAnsi="Consolas" w:cs="Consolas"/>
          <w:color w:val="008000"/>
          <w:szCs w:val="24"/>
        </w:rPr>
        <w:t xml:space="preserve">HO TEN: </w:t>
      </w:r>
      <w:r w:rsidRPr="004332A7">
        <w:rPr>
          <w:rFonts w:ascii="Consolas" w:hAnsi="Consolas" w:cs="Consolas"/>
          <w:color w:val="008000"/>
          <w:szCs w:val="24"/>
        </w:rPr>
        <w:tab/>
      </w:r>
      <w:r w:rsidRPr="004332A7">
        <w:rPr>
          <w:rFonts w:ascii="Consolas" w:hAnsi="Consolas" w:cs="Consolas"/>
          <w:color w:val="008000"/>
          <w:szCs w:val="24"/>
        </w:rPr>
        <w:t>VO THE DUY</w:t>
      </w:r>
    </w:p>
    <w:p w14:paraId="2145A9E5" w14:textId="32CE2D0A" w:rsidR="004332A7" w:rsidRPr="004332A7" w:rsidRDefault="004332A7" w:rsidP="0043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 w:rsidRPr="004332A7">
        <w:rPr>
          <w:rFonts w:ascii="Consolas" w:hAnsi="Consolas" w:cs="Consolas"/>
          <w:color w:val="008000"/>
          <w:szCs w:val="24"/>
        </w:rPr>
        <w:t xml:space="preserve">LAB: </w:t>
      </w:r>
      <w:r w:rsidRPr="004332A7">
        <w:rPr>
          <w:rFonts w:ascii="Consolas" w:hAnsi="Consolas" w:cs="Consolas"/>
          <w:color w:val="008000"/>
          <w:szCs w:val="24"/>
        </w:rPr>
        <w:tab/>
      </w:r>
      <w:r w:rsidRPr="004332A7">
        <w:rPr>
          <w:rFonts w:ascii="Consolas" w:hAnsi="Consolas" w:cs="Consolas"/>
          <w:color w:val="008000"/>
          <w:szCs w:val="24"/>
        </w:rPr>
        <w:tab/>
      </w:r>
      <w:r w:rsidRPr="004332A7">
        <w:rPr>
          <w:rFonts w:ascii="Consolas" w:hAnsi="Consolas" w:cs="Consolas"/>
          <w:color w:val="008000"/>
          <w:szCs w:val="24"/>
        </w:rPr>
        <w:t>03</w:t>
      </w:r>
    </w:p>
    <w:p w14:paraId="4BADCB21" w14:textId="77777777" w:rsidR="004332A7" w:rsidRPr="004332A7" w:rsidRDefault="004332A7" w:rsidP="0043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  <w:r w:rsidRPr="004332A7">
        <w:rPr>
          <w:rFonts w:ascii="Consolas" w:hAnsi="Consolas" w:cs="Consolas"/>
          <w:color w:val="008000"/>
          <w:szCs w:val="24"/>
        </w:rPr>
        <w:t>NGAY:</w:t>
      </w:r>
    </w:p>
    <w:p w14:paraId="715E7DA7" w14:textId="0B9CF2CA" w:rsidR="00B25EA7" w:rsidRDefault="004332A7" w:rsidP="004332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</w:rPr>
      </w:pPr>
      <w:r w:rsidRPr="004332A7">
        <w:rPr>
          <w:rFonts w:ascii="Consolas" w:hAnsi="Consolas" w:cs="Consolas"/>
          <w:color w:val="008000"/>
          <w:szCs w:val="24"/>
        </w:rPr>
        <w:t>----------------------------------------------------------*/</w:t>
      </w:r>
    </w:p>
    <w:p w14:paraId="30511BBA" w14:textId="77777777" w:rsidR="004332A7" w:rsidRPr="004332A7" w:rsidRDefault="004332A7" w:rsidP="00433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4"/>
          <w:lang w:val="en-US"/>
        </w:rPr>
      </w:pPr>
    </w:p>
    <w:p w14:paraId="3A3350D8" w14:textId="014F6FBB" w:rsidR="004332A7" w:rsidRPr="0086011C" w:rsidRDefault="00DF445C" w:rsidP="00DF445C">
      <w:pPr>
        <w:pStyle w:val="oancuaDanhsac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8"/>
          <w:szCs w:val="24"/>
          <w:lang w:val="en-US"/>
          <w:rPrChange w:id="0" w:author="Thế Duy Võ" w:date="2020-06-09T23:52:00Z">
            <w:rPr>
              <w:lang w:val="en-US"/>
            </w:rPr>
          </w:rPrChange>
        </w:rPr>
      </w:pPr>
      <w:r w:rsidRPr="0086011C">
        <w:rPr>
          <w:sz w:val="28"/>
          <w:szCs w:val="24"/>
          <w:lang w:val="en-US"/>
          <w:rPrChange w:id="1" w:author="Thế Duy Võ" w:date="2020-06-09T23:52:00Z">
            <w:rPr>
              <w:lang w:val="en-US"/>
            </w:rPr>
          </w:rPrChange>
        </w:rPr>
        <w:t>Viết script tạo Database có tên QLSV.</w:t>
      </w:r>
    </w:p>
    <w:p w14:paraId="5F7E1926" w14:textId="77777777" w:rsidR="00DF445C" w:rsidRPr="00DF445C" w:rsidRDefault="00DF445C" w:rsidP="00DF445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A73982F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1424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master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7FA2271A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1424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14:paraId="0AC2FD18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1424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57443E1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1424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DB_ID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08800"/>
          <w:sz w:val="20"/>
          <w:szCs w:val="20"/>
        </w:rPr>
        <w:t>'QLSV'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 NOT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85CF77E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1424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718F4DD9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1424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DROP DATABASE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QLSV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21AA7D10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1424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248C92C6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1424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GO </w:t>
      </w:r>
    </w:p>
    <w:p w14:paraId="3FE7861A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1424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0107AEC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1424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DATABASE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QLSV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034883A8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1424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GO </w:t>
      </w:r>
    </w:p>
    <w:p w14:paraId="0FEF884B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1424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34C6AEE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1424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QLSV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55AF1A74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51424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GO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70DA0C" w14:textId="0F750B40" w:rsidR="00DF445C" w:rsidRPr="0086011C" w:rsidRDefault="00DF445C" w:rsidP="00DF445C">
      <w:pPr>
        <w:pStyle w:val="oancuaDanhsac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8"/>
          <w:szCs w:val="24"/>
          <w:lang w:val="en-US"/>
          <w:rPrChange w:id="2" w:author="Thế Duy Võ" w:date="2020-06-09T23:52:00Z">
            <w:rPr>
              <w:lang w:val="en-US"/>
            </w:rPr>
          </w:rPrChange>
        </w:rPr>
      </w:pPr>
      <w:r w:rsidRPr="0086011C">
        <w:rPr>
          <w:sz w:val="28"/>
          <w:szCs w:val="24"/>
          <w:lang w:val="en-US"/>
          <w:rPrChange w:id="3" w:author="Thế Duy Võ" w:date="2020-06-09T23:52:00Z">
            <w:rPr>
              <w:lang w:val="en-US"/>
            </w:rPr>
          </w:rPrChange>
        </w:rPr>
        <w:t>Viết script tạo mới các Table SINHVIEN, NHANVIEN, LOP như mô tả.</w:t>
      </w:r>
    </w:p>
    <w:p w14:paraId="1263B69B" w14:textId="2480CA56" w:rsidR="00DF445C" w:rsidRDefault="00DF445C" w:rsidP="00DF445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3D5AF7F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QLSV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17BA7E32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14:paraId="43F1D7B7" w14:textId="02067FB8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</w:t>
      </w:r>
    </w:p>
    <w:p w14:paraId="2FED5D6D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NHANVIEN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4025DF30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(</w:t>
      </w:r>
    </w:p>
    <w:p w14:paraId="07EFFDF2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MANV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PRIMARY KEY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1CEDE7A9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HOTEN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 NULL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6DDD0174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528DAEC8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LUONG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VARBINARY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8000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20772160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TENDN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 NULL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154816E0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MATKHAU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VARBINARY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8000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 NULL</w:t>
      </w:r>
    </w:p>
    <w:p w14:paraId="09A24F4B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2C8A166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GO </w:t>
      </w:r>
    </w:p>
    <w:p w14:paraId="55E4A5E3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FBCDB84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LOP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4B3E3FED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(</w:t>
      </w:r>
    </w:p>
    <w:p w14:paraId="2E27534C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MALOP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PRIMARY KEY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35B3492D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TENLOP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 NULL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3A0B1086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MANV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</w:p>
    <w:p w14:paraId="5585C1F7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76F000B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GO </w:t>
      </w:r>
    </w:p>
    <w:p w14:paraId="48615B45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9F74586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SINHVIEN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7E330F40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(</w:t>
      </w:r>
    </w:p>
    <w:p w14:paraId="07DD07D5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MSSV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PRIMARY KEY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45823A57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HOTEN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 NULL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3004EBC8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NGAYSINH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DATETIME NULL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47D618C5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DIACHI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7B81117C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MALOP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2188ACAC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TENDN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 NULL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1355083F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MATKHAU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VARBINARY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8000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 NULL</w:t>
      </w:r>
    </w:p>
    <w:p w14:paraId="402A107C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8C73659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GO </w:t>
      </w:r>
    </w:p>
    <w:p w14:paraId="7D7CAAE0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2B45C92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--</w:t>
      </w:r>
      <w:r>
        <w:rPr>
          <w:rFonts w:ascii="Courier New" w:hAnsi="Courier New" w:cs="Courier New"/>
          <w:color w:val="000000"/>
          <w:sz w:val="20"/>
          <w:szCs w:val="20"/>
        </w:rPr>
        <w:t>ALTER TABLE dbo</w:t>
      </w:r>
      <w:r>
        <w:rPr>
          <w:rFonts w:ascii="Courier New" w:hAnsi="Courier New" w:cs="Courier New"/>
          <w:color w:val="666600"/>
          <w:sz w:val="20"/>
          <w:szCs w:val="20"/>
        </w:rPr>
        <w:t>.[</w:t>
      </w:r>
      <w:r>
        <w:rPr>
          <w:rFonts w:ascii="Courier New" w:hAnsi="Courier New" w:cs="Courier New"/>
          <w:color w:val="000000"/>
          <w:sz w:val="20"/>
          <w:szCs w:val="20"/>
        </w:rPr>
        <w:t>LOP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CONSTRAINT fk_LOP_NHANVIEN FOREIGN KEY </w:t>
      </w:r>
      <w:r>
        <w:rPr>
          <w:rFonts w:ascii="Courier New" w:hAnsi="Courier New" w:cs="Courier New"/>
          <w:color w:val="666600"/>
          <w:sz w:val="20"/>
          <w:szCs w:val="20"/>
        </w:rPr>
        <w:t>([</w:t>
      </w:r>
      <w:r>
        <w:rPr>
          <w:rFonts w:ascii="Courier New" w:hAnsi="Courier New" w:cs="Courier New"/>
          <w:color w:val="000000"/>
          <w:sz w:val="20"/>
          <w:szCs w:val="20"/>
        </w:rPr>
        <w:t>MANV</w:t>
      </w:r>
      <w:r>
        <w:rPr>
          <w:rFonts w:ascii="Courier New" w:hAnsi="Courier New" w:cs="Courier New"/>
          <w:color w:val="666600"/>
          <w:sz w:val="20"/>
          <w:szCs w:val="20"/>
        </w:rPr>
        <w:t>])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REFERENCES dbo</w:t>
      </w:r>
      <w:r>
        <w:rPr>
          <w:rFonts w:ascii="Courier New" w:hAnsi="Courier New" w:cs="Courier New"/>
          <w:color w:val="666600"/>
          <w:sz w:val="20"/>
          <w:szCs w:val="20"/>
        </w:rPr>
        <w:t>.[</w:t>
      </w:r>
      <w:r>
        <w:rPr>
          <w:rFonts w:ascii="Courier New" w:hAnsi="Courier New" w:cs="Courier New"/>
          <w:color w:val="000000"/>
          <w:sz w:val="20"/>
          <w:szCs w:val="20"/>
        </w:rPr>
        <w:t>NHANVIEN</w:t>
      </w:r>
      <w:r>
        <w:rPr>
          <w:rFonts w:ascii="Courier New" w:hAnsi="Courier New" w:cs="Courier New"/>
          <w:color w:val="666600"/>
          <w:sz w:val="20"/>
          <w:szCs w:val="20"/>
        </w:rPr>
        <w:t>]([</w:t>
      </w:r>
      <w:r>
        <w:rPr>
          <w:rFonts w:ascii="Courier New" w:hAnsi="Courier New" w:cs="Courier New"/>
          <w:color w:val="000000"/>
          <w:sz w:val="20"/>
          <w:szCs w:val="20"/>
        </w:rPr>
        <w:t>MANV</w:t>
      </w:r>
      <w:r>
        <w:rPr>
          <w:rFonts w:ascii="Courier New" w:hAnsi="Courier New" w:cs="Courier New"/>
          <w:color w:val="666600"/>
          <w:sz w:val="20"/>
          <w:szCs w:val="20"/>
        </w:rPr>
        <w:t>])</w:t>
      </w:r>
    </w:p>
    <w:p w14:paraId="4C5016FE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3841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--</w:t>
      </w:r>
      <w:r>
        <w:rPr>
          <w:rFonts w:ascii="Courier New" w:hAnsi="Courier New" w:cs="Courier New"/>
          <w:color w:val="000000"/>
          <w:sz w:val="20"/>
          <w:szCs w:val="20"/>
        </w:rPr>
        <w:t>ALTER TABLE dbo</w:t>
      </w:r>
      <w:r>
        <w:rPr>
          <w:rFonts w:ascii="Courier New" w:hAnsi="Courier New" w:cs="Courier New"/>
          <w:color w:val="666600"/>
          <w:sz w:val="20"/>
          <w:szCs w:val="20"/>
        </w:rPr>
        <w:t>.[</w:t>
      </w:r>
      <w:r>
        <w:rPr>
          <w:rFonts w:ascii="Courier New" w:hAnsi="Courier New" w:cs="Courier New"/>
          <w:color w:val="000000"/>
          <w:sz w:val="20"/>
          <w:szCs w:val="20"/>
        </w:rPr>
        <w:t>SINHVIEN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CONSTRAINT fk_SINHVIEN_LOP FOREIGN KEY </w:t>
      </w:r>
      <w:r>
        <w:rPr>
          <w:rFonts w:ascii="Courier New" w:hAnsi="Courier New" w:cs="Courier New"/>
          <w:color w:val="666600"/>
          <w:sz w:val="20"/>
          <w:szCs w:val="20"/>
        </w:rPr>
        <w:t>([</w:t>
      </w:r>
      <w:r>
        <w:rPr>
          <w:rFonts w:ascii="Courier New" w:hAnsi="Courier New" w:cs="Courier New"/>
          <w:color w:val="000000"/>
          <w:sz w:val="20"/>
          <w:szCs w:val="20"/>
        </w:rPr>
        <w:t>MALOP</w:t>
      </w:r>
      <w:r>
        <w:rPr>
          <w:rFonts w:ascii="Courier New" w:hAnsi="Courier New" w:cs="Courier New"/>
          <w:color w:val="666600"/>
          <w:sz w:val="20"/>
          <w:szCs w:val="20"/>
        </w:rPr>
        <w:t>])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REFERENCES dbo</w:t>
      </w:r>
      <w:r>
        <w:rPr>
          <w:rFonts w:ascii="Courier New" w:hAnsi="Courier New" w:cs="Courier New"/>
          <w:color w:val="666600"/>
          <w:sz w:val="20"/>
          <w:szCs w:val="20"/>
        </w:rPr>
        <w:t>.[</w:t>
      </w:r>
      <w:r>
        <w:rPr>
          <w:rFonts w:ascii="Courier New" w:hAnsi="Courier New" w:cs="Courier New"/>
          <w:color w:val="000000"/>
          <w:sz w:val="20"/>
          <w:szCs w:val="20"/>
        </w:rPr>
        <w:t>LOP</w:t>
      </w:r>
      <w:r>
        <w:rPr>
          <w:rFonts w:ascii="Courier New" w:hAnsi="Courier New" w:cs="Courier New"/>
          <w:color w:val="666600"/>
          <w:sz w:val="20"/>
          <w:szCs w:val="20"/>
        </w:rPr>
        <w:t>]([</w:t>
      </w:r>
      <w:r>
        <w:rPr>
          <w:rFonts w:ascii="Courier New" w:hAnsi="Courier New" w:cs="Courier New"/>
          <w:color w:val="000000"/>
          <w:sz w:val="20"/>
          <w:szCs w:val="20"/>
        </w:rPr>
        <w:t>MALOP</w:t>
      </w:r>
      <w:r>
        <w:rPr>
          <w:rFonts w:ascii="Courier New" w:hAnsi="Courier New" w:cs="Courier New"/>
          <w:color w:val="666600"/>
          <w:sz w:val="20"/>
          <w:szCs w:val="20"/>
        </w:rPr>
        <w:t>])</w:t>
      </w:r>
    </w:p>
    <w:p w14:paraId="7BDF0A19" w14:textId="4E5E5B02" w:rsidR="00DF445C" w:rsidRDefault="00DF445C" w:rsidP="00DF4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4D6392B" w14:textId="12144CCF" w:rsidR="00DF445C" w:rsidRPr="0086011C" w:rsidRDefault="00DF445C" w:rsidP="00DF445C">
      <w:pPr>
        <w:pStyle w:val="oancuaDanhsac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8"/>
          <w:szCs w:val="24"/>
          <w:lang w:val="en-US"/>
          <w:rPrChange w:id="4" w:author="Thế Duy Võ" w:date="2020-06-09T23:52:00Z">
            <w:rPr>
              <w:lang w:val="en-US"/>
            </w:rPr>
          </w:rPrChange>
        </w:rPr>
      </w:pPr>
      <w:r w:rsidRPr="0086011C">
        <w:rPr>
          <w:sz w:val="28"/>
          <w:szCs w:val="24"/>
          <w:lang w:val="en-US"/>
          <w:rPrChange w:id="5" w:author="Thế Duy Võ" w:date="2020-06-09T23:52:00Z">
            <w:rPr>
              <w:lang w:val="en-US"/>
            </w:rPr>
          </w:rPrChange>
        </w:rPr>
        <w:t>Viết các Stored procedure</w:t>
      </w:r>
    </w:p>
    <w:p w14:paraId="3F5087C3" w14:textId="11CA49DB" w:rsidR="00DF445C" w:rsidRPr="0086011C" w:rsidRDefault="00DF445C" w:rsidP="00DF445C">
      <w:pPr>
        <w:pStyle w:val="oancuaDanhsac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  <w:rPrChange w:id="6" w:author="Thế Duy Võ" w:date="2020-06-09T23:52:00Z">
            <w:rPr>
              <w:lang w:val="en-US"/>
            </w:rPr>
          </w:rPrChange>
        </w:rPr>
      </w:pPr>
      <w:r w:rsidRPr="0086011C">
        <w:rPr>
          <w:sz w:val="26"/>
          <w:szCs w:val="26"/>
          <w:lang w:val="en-US"/>
          <w:rPrChange w:id="7" w:author="Thế Duy Võ" w:date="2020-06-09T23:52:00Z">
            <w:rPr>
              <w:lang w:val="en-US"/>
            </w:rPr>
          </w:rPrChange>
        </w:rPr>
        <w:t>Stored dùng để thêm mới dữ liệu (Insert) vào table SINHVIEN, trong đó thuộc tính</w:t>
      </w:r>
      <w:r w:rsidRPr="0086011C">
        <w:rPr>
          <w:sz w:val="26"/>
          <w:szCs w:val="26"/>
          <w:lang w:val="en-US"/>
          <w:rPrChange w:id="8" w:author="Thế Duy Võ" w:date="2020-06-09T23:52:00Z">
            <w:rPr>
              <w:lang w:val="en-US"/>
            </w:rPr>
          </w:rPrChange>
        </w:rPr>
        <w:t xml:space="preserve"> </w:t>
      </w:r>
      <w:r w:rsidRPr="0086011C">
        <w:rPr>
          <w:sz w:val="26"/>
          <w:szCs w:val="26"/>
          <w:lang w:val="en-US"/>
          <w:rPrChange w:id="9" w:author="Thế Duy Võ" w:date="2020-06-09T23:52:00Z">
            <w:rPr>
              <w:lang w:val="en-US"/>
            </w:rPr>
          </w:rPrChange>
        </w:rPr>
        <w:t>MATKHAU được mã hóa (HASH) sử dụng MD5</w:t>
      </w:r>
    </w:p>
    <w:p w14:paraId="188014D4" w14:textId="36D46984" w:rsidR="00DF445C" w:rsidRDefault="00DF445C" w:rsidP="00DF445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D5F21FF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415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PROCEDURE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SP_INS_SINHVIEN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75A82F91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415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@MSSV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</w:p>
    <w:p w14:paraId="5035B84C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415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@HOTEN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100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</w:p>
    <w:p w14:paraId="37EC27BB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415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@NGAYSINH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DATETIME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79BD0EE4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415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@DIACHI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</w:p>
    <w:p w14:paraId="64F1387D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415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@MALOP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</w:p>
    <w:p w14:paraId="1510F066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415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@TENDN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100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</w:p>
    <w:p w14:paraId="45E33C7D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415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@MATKHAU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9947388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415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 </w:t>
      </w:r>
    </w:p>
    <w:p w14:paraId="0F21065F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415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00FE1573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415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DECLARE </w:t>
      </w:r>
      <w:r>
        <w:rPr>
          <w:rFonts w:ascii="Courier New" w:hAnsi="Courier New" w:cs="Courier New"/>
          <w:color w:val="006666"/>
          <w:sz w:val="20"/>
          <w:szCs w:val="20"/>
        </w:rPr>
        <w:t>@MATKHAU_ENCRYPTION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VARBINARY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8000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E899354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415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@MATKHAU_ENCRYPTION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HASHBYTES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'MD5'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@MATKHAU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EE5B9FB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415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INSERT dbo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SINHVIEN </w:t>
      </w:r>
      <w:r>
        <w:rPr>
          <w:rFonts w:ascii="Courier New" w:hAnsi="Courier New" w:cs="Courier New"/>
          <w:color w:val="666600"/>
          <w:sz w:val="20"/>
          <w:szCs w:val="20"/>
        </w:rPr>
        <w:t>([</w:t>
      </w:r>
      <w:r>
        <w:rPr>
          <w:rFonts w:ascii="Courier New" w:hAnsi="Courier New" w:cs="Courier New"/>
          <w:color w:val="000000"/>
          <w:sz w:val="20"/>
          <w:szCs w:val="20"/>
        </w:rPr>
        <w:t>MSSV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HOTEN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NGAYSINH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DIACHI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MALOP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TENDN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MATKHAU</w:t>
      </w:r>
      <w:r>
        <w:rPr>
          <w:rFonts w:ascii="Courier New" w:hAnsi="Courier New" w:cs="Courier New"/>
          <w:color w:val="666600"/>
          <w:sz w:val="20"/>
          <w:szCs w:val="20"/>
        </w:rPr>
        <w:t>])</w:t>
      </w:r>
    </w:p>
    <w:p w14:paraId="7E1CCDED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415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VALUES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@MSSV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@HOTEN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@NGAYSINH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@DIACHI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@MALOP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@TENDN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@MATKHAU_ENCRYPTION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214E95F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415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6749A71E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415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GO </w:t>
      </w:r>
    </w:p>
    <w:p w14:paraId="50FEDE06" w14:textId="5DBC9D6B" w:rsidR="00DF445C" w:rsidRDefault="00DF445C" w:rsidP="00DF4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7EFF60D" w14:textId="253B09B2" w:rsidR="00DF445C" w:rsidRPr="0086011C" w:rsidRDefault="00DF445C" w:rsidP="00DF445C">
      <w:pPr>
        <w:pStyle w:val="oancuaDanhsac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6"/>
          <w:szCs w:val="26"/>
          <w:lang w:val="en-US"/>
          <w:rPrChange w:id="10" w:author="Thế Duy Võ" w:date="2020-06-09T23:53:00Z">
            <w:rPr>
              <w:rFonts w:cs="Times New Roman"/>
              <w:color w:val="000000"/>
              <w:szCs w:val="24"/>
              <w:lang w:val="en-US"/>
            </w:rPr>
          </w:rPrChange>
        </w:rPr>
      </w:pPr>
      <w:r w:rsidRPr="0086011C">
        <w:rPr>
          <w:rFonts w:cs="Times New Roman"/>
          <w:color w:val="000000"/>
          <w:sz w:val="26"/>
          <w:szCs w:val="26"/>
          <w:lang w:val="en-US"/>
          <w:rPrChange w:id="11" w:author="Thế Duy Võ" w:date="2020-06-09T23:53:00Z">
            <w:rPr>
              <w:rFonts w:cs="Times New Roman"/>
              <w:color w:val="000000"/>
              <w:szCs w:val="24"/>
              <w:lang w:val="en-US"/>
            </w:rPr>
          </w:rPrChange>
        </w:rPr>
        <w:t>Stored dùng để thêm mới dữ liệu (Insert) vào table NHANVIEN, trong đó thuộc tính</w:t>
      </w:r>
      <w:r w:rsidRPr="0086011C">
        <w:rPr>
          <w:rFonts w:cs="Times New Roman"/>
          <w:color w:val="000000"/>
          <w:sz w:val="26"/>
          <w:szCs w:val="26"/>
          <w:lang w:val="en-US"/>
          <w:rPrChange w:id="12" w:author="Thế Duy Võ" w:date="2020-06-09T23:53:00Z">
            <w:rPr>
              <w:rFonts w:cs="Times New Roman"/>
              <w:color w:val="000000"/>
              <w:szCs w:val="24"/>
              <w:lang w:val="en-US"/>
            </w:rPr>
          </w:rPrChange>
        </w:rPr>
        <w:t xml:space="preserve"> </w:t>
      </w:r>
      <w:r w:rsidRPr="0086011C">
        <w:rPr>
          <w:rFonts w:cs="Times New Roman"/>
          <w:color w:val="000000"/>
          <w:sz w:val="26"/>
          <w:szCs w:val="26"/>
          <w:lang w:val="en-US"/>
          <w:rPrChange w:id="13" w:author="Thế Duy Võ" w:date="2020-06-09T23:53:00Z">
            <w:rPr>
              <w:rFonts w:cs="Times New Roman"/>
              <w:color w:val="000000"/>
              <w:szCs w:val="24"/>
              <w:lang w:val="en-US"/>
            </w:rPr>
          </w:rPrChange>
        </w:rPr>
        <w:t>MATKHAU được mã hóa (HASH) sử dụng SHA1 và thuộc tính LUONG sẽ được mã</w:t>
      </w:r>
      <w:r w:rsidRPr="0086011C">
        <w:rPr>
          <w:rFonts w:cs="Times New Roman"/>
          <w:color w:val="000000"/>
          <w:sz w:val="26"/>
          <w:szCs w:val="26"/>
          <w:lang w:val="en-US"/>
          <w:rPrChange w:id="14" w:author="Thế Duy Võ" w:date="2020-06-09T23:53:00Z">
            <w:rPr>
              <w:rFonts w:cs="Times New Roman"/>
              <w:color w:val="000000"/>
              <w:szCs w:val="24"/>
              <w:lang w:val="en-US"/>
            </w:rPr>
          </w:rPrChange>
        </w:rPr>
        <w:t xml:space="preserve"> </w:t>
      </w:r>
      <w:r w:rsidRPr="0086011C">
        <w:rPr>
          <w:rFonts w:cs="Times New Roman"/>
          <w:color w:val="000000"/>
          <w:sz w:val="26"/>
          <w:szCs w:val="26"/>
          <w:lang w:val="en-US"/>
          <w:rPrChange w:id="15" w:author="Thế Duy Võ" w:date="2020-06-09T23:53:00Z">
            <w:rPr>
              <w:rFonts w:cs="Times New Roman"/>
              <w:color w:val="000000"/>
              <w:szCs w:val="24"/>
              <w:lang w:val="en-US"/>
            </w:rPr>
          </w:rPrChange>
        </w:rPr>
        <w:t>hóa sử dụng thuật toán AES 256, với khóa mã hóa là mã số của sinh viên thực hiện bài</w:t>
      </w:r>
      <w:r w:rsidRPr="0086011C">
        <w:rPr>
          <w:rFonts w:cs="Times New Roman"/>
          <w:color w:val="000000"/>
          <w:sz w:val="26"/>
          <w:szCs w:val="26"/>
          <w:lang w:val="en-US"/>
          <w:rPrChange w:id="16" w:author="Thế Duy Võ" w:date="2020-06-09T23:53:00Z">
            <w:rPr>
              <w:rFonts w:cs="Times New Roman"/>
              <w:color w:val="000000"/>
              <w:szCs w:val="24"/>
              <w:lang w:val="en-US"/>
            </w:rPr>
          </w:rPrChange>
        </w:rPr>
        <w:t xml:space="preserve"> </w:t>
      </w:r>
      <w:r w:rsidRPr="0086011C">
        <w:rPr>
          <w:rFonts w:cs="Times New Roman"/>
          <w:color w:val="000000"/>
          <w:sz w:val="26"/>
          <w:szCs w:val="26"/>
          <w:lang w:val="en-US"/>
          <w:rPrChange w:id="17" w:author="Thế Duy Võ" w:date="2020-06-09T23:53:00Z">
            <w:rPr>
              <w:rFonts w:cs="Times New Roman"/>
              <w:color w:val="000000"/>
              <w:szCs w:val="24"/>
              <w:lang w:val="en-US"/>
            </w:rPr>
          </w:rPrChange>
        </w:rPr>
        <w:t>Lab này.</w:t>
      </w:r>
    </w:p>
    <w:p w14:paraId="64EFB386" w14:textId="2FBC6530" w:rsidR="00DF445C" w:rsidRDefault="00DF445C" w:rsidP="00DF445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</w:p>
    <w:p w14:paraId="07BA07B9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SYMMETRIC KEY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SK_4301104032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06C6F2F7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WITH  </w:t>
      </w:r>
    </w:p>
    <w:p w14:paraId="1963AE65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ALGORITHM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AES_256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026292B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KEY_SOURCE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'4301104032'</w:t>
      </w:r>
    </w:p>
    <w:p w14:paraId="73060D3E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ENCRYPTION BY PASSWORD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'K4301104032'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36ED52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GO </w:t>
      </w:r>
    </w:p>
    <w:p w14:paraId="383B4EE9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64F1E9B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PROCEDURE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SP_INS_NHANVIEN 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3455F19B" w14:textId="23DEE684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@MANV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</w:p>
    <w:p w14:paraId="6022A438" w14:textId="55A784C9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@HOTEN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100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</w:p>
    <w:p w14:paraId="2C02DB2D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20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</w:p>
    <w:p w14:paraId="049F173B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@LUONG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</w:p>
    <w:p w14:paraId="664AE9A7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@TENDN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100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</w:p>
    <w:p w14:paraId="62F2A6D9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66"/>
          <w:sz w:val="20"/>
          <w:szCs w:val="20"/>
        </w:rPr>
        <w:t>@MATKHAU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1F7C45A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  </w:t>
      </w:r>
    </w:p>
    <w:p w14:paraId="69346B49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BEGIN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B04D15F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OPEN SYMMETRIC KEY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SK_4301104032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DECRYPTION BY PASSWORD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'K4301104032'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2E0FB09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C0B53B9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DECLARE </w:t>
      </w:r>
      <w:r>
        <w:rPr>
          <w:rFonts w:ascii="Courier New" w:hAnsi="Courier New" w:cs="Courier New"/>
          <w:color w:val="006666"/>
          <w:sz w:val="20"/>
          <w:szCs w:val="20"/>
        </w:rPr>
        <w:t>@MATKHAU_ENCRYPTION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VARBINARY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8000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997B6AD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DECLARE </w:t>
      </w:r>
      <w:r>
        <w:rPr>
          <w:rFonts w:ascii="Courier New" w:hAnsi="Courier New" w:cs="Courier New"/>
          <w:color w:val="006666"/>
          <w:sz w:val="20"/>
          <w:szCs w:val="20"/>
        </w:rPr>
        <w:t>@LUONG_ENCRYPTION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VARBINARY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8000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C47D5D9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@MATKHAU_ENCRYPTION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HASHBYTES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'SHA1'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@MATKHAU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AE3DF37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SET </w:t>
      </w:r>
      <w:r>
        <w:rPr>
          <w:rFonts w:ascii="Courier New" w:hAnsi="Courier New" w:cs="Courier New"/>
          <w:color w:val="006666"/>
          <w:sz w:val="20"/>
          <w:szCs w:val="20"/>
        </w:rPr>
        <w:t>@LUONG_ENCRYPTION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ENCRYPTBYKEY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KEY_GUID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'SK_4301104032'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@LUONG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22F724B6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E482AE3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INSERT INTO dbo</w:t>
      </w:r>
      <w:r>
        <w:rPr>
          <w:rFonts w:ascii="Courier New" w:hAnsi="Courier New" w:cs="Courier New"/>
          <w:color w:val="666600"/>
          <w:sz w:val="20"/>
          <w:szCs w:val="20"/>
        </w:rPr>
        <w:t>.[</w:t>
      </w:r>
      <w:r>
        <w:rPr>
          <w:rFonts w:ascii="Courier New" w:hAnsi="Courier New" w:cs="Courier New"/>
          <w:color w:val="000000"/>
          <w:sz w:val="20"/>
          <w:szCs w:val="20"/>
        </w:rPr>
        <w:t>NHANVIEN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([</w:t>
      </w:r>
      <w:r>
        <w:rPr>
          <w:rFonts w:ascii="Courier New" w:hAnsi="Courier New" w:cs="Courier New"/>
          <w:color w:val="000000"/>
          <w:sz w:val="20"/>
          <w:szCs w:val="20"/>
        </w:rPr>
        <w:t>MANV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HOTEN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LUONG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TENDN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MATKHAU</w:t>
      </w:r>
      <w:r>
        <w:rPr>
          <w:rFonts w:ascii="Courier New" w:hAnsi="Courier New" w:cs="Courier New"/>
          <w:color w:val="666600"/>
          <w:sz w:val="20"/>
          <w:szCs w:val="20"/>
        </w:rPr>
        <w:t>])</w:t>
      </w:r>
    </w:p>
    <w:p w14:paraId="31A23F53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VALUES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@MANV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@HOTEN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@EMAIL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@LUONG_ENCRYPTION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@TENDN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@MATKHAU_ENCRYPTION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8642C8B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60D9EB8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CLOSE SYMMETRIC KEY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SK_4301104032</w:t>
      </w:r>
      <w:r>
        <w:rPr>
          <w:rFonts w:ascii="Courier New" w:hAnsi="Courier New" w:cs="Courier New"/>
          <w:color w:val="666600"/>
          <w:sz w:val="20"/>
          <w:szCs w:val="20"/>
        </w:rPr>
        <w:t>];</w:t>
      </w:r>
    </w:p>
    <w:p w14:paraId="038EEAF7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D8AB6C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8854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14:paraId="69829C0E" w14:textId="393E25E7" w:rsidR="00DF445C" w:rsidRDefault="00DF445C" w:rsidP="00DF4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040E17E" w14:textId="588E7D14" w:rsidR="00DF445C" w:rsidRPr="0086011C" w:rsidRDefault="00DF445C" w:rsidP="00DF445C">
      <w:pPr>
        <w:pStyle w:val="oancuaDanhsac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6"/>
          <w:szCs w:val="26"/>
          <w:lang w:val="en-US"/>
          <w:rPrChange w:id="18" w:author="Thế Duy Võ" w:date="2020-06-09T23:53:00Z">
            <w:rPr>
              <w:rFonts w:cs="Times New Roman"/>
              <w:color w:val="000000"/>
              <w:szCs w:val="24"/>
              <w:lang w:val="en-US"/>
            </w:rPr>
          </w:rPrChange>
        </w:rPr>
      </w:pPr>
      <w:r w:rsidRPr="0086011C">
        <w:rPr>
          <w:rFonts w:cs="Times New Roman"/>
          <w:color w:val="000000"/>
          <w:sz w:val="26"/>
          <w:szCs w:val="26"/>
          <w:lang w:val="en-US"/>
          <w:rPrChange w:id="19" w:author="Thế Duy Võ" w:date="2020-06-09T23:53:00Z">
            <w:rPr>
              <w:rFonts w:cs="Times New Roman"/>
              <w:color w:val="000000"/>
              <w:szCs w:val="24"/>
              <w:lang w:val="en-US"/>
            </w:rPr>
          </w:rPrChange>
        </w:rPr>
        <w:t>Stored dùng để truy vấn dữ liệu nhân viên (NHANVIEN)</w:t>
      </w:r>
    </w:p>
    <w:p w14:paraId="6D61501D" w14:textId="6F3950F8" w:rsidR="00DF445C" w:rsidRDefault="00DF445C" w:rsidP="00DF445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</w:p>
    <w:p w14:paraId="0B13E078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497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CREATE PROCEDURE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SP_SEL_NHANVIEN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1497234E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497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</w:t>
      </w:r>
    </w:p>
    <w:p w14:paraId="0532144C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497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BEGIN</w:t>
      </w:r>
    </w:p>
    <w:p w14:paraId="6D415A7C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497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OPEN SYMMETRIC KEY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SK_4301104032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DECRYPTION BY PASSWORD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'K4301104032'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392DB2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497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F9B002C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497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MANV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HOTEN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666600"/>
          <w:sz w:val="20"/>
          <w:szCs w:val="20"/>
        </w:rPr>
        <w:t>],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CONVERT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MAX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DECRYPTBYKEY</w:t>
      </w:r>
      <w:r>
        <w:rPr>
          <w:rFonts w:ascii="Courier New" w:hAnsi="Courier New" w:cs="Courier New"/>
          <w:color w:val="666600"/>
          <w:sz w:val="20"/>
          <w:szCs w:val="20"/>
        </w:rPr>
        <w:t>([</w:t>
      </w:r>
      <w:r>
        <w:rPr>
          <w:rFonts w:ascii="Courier New" w:hAnsi="Courier New" w:cs="Courier New"/>
          <w:color w:val="000000"/>
          <w:sz w:val="20"/>
          <w:szCs w:val="20"/>
        </w:rPr>
        <w:t>LUONG</w:t>
      </w:r>
      <w:r>
        <w:rPr>
          <w:rFonts w:ascii="Courier New" w:hAnsi="Courier New" w:cs="Courier New"/>
          <w:color w:val="666600"/>
          <w:sz w:val="20"/>
          <w:szCs w:val="20"/>
        </w:rPr>
        <w:t>]))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LUONGCB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62713A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497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FROM dbo</w:t>
      </w:r>
      <w:r>
        <w:rPr>
          <w:rFonts w:ascii="Courier New" w:hAnsi="Courier New" w:cs="Courier New"/>
          <w:color w:val="666600"/>
          <w:sz w:val="20"/>
          <w:szCs w:val="20"/>
        </w:rPr>
        <w:t>.[</w:t>
      </w:r>
      <w:r>
        <w:rPr>
          <w:rFonts w:ascii="Courier New" w:hAnsi="Courier New" w:cs="Courier New"/>
          <w:color w:val="000000"/>
          <w:sz w:val="20"/>
          <w:szCs w:val="20"/>
        </w:rPr>
        <w:t>NHANVIEN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</w:p>
    <w:p w14:paraId="439E7E5C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497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262636B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497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CLOSE SYMMETRIC KEY 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SK_4301104032</w:t>
      </w:r>
      <w:r>
        <w:rPr>
          <w:rFonts w:ascii="Courier New" w:hAnsi="Courier New" w:cs="Courier New"/>
          <w:color w:val="666600"/>
          <w:sz w:val="20"/>
          <w:szCs w:val="20"/>
        </w:rPr>
        <w:t>];</w:t>
      </w:r>
    </w:p>
    <w:p w14:paraId="038CCB1A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497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END</w:t>
      </w:r>
    </w:p>
    <w:p w14:paraId="4B586602" w14:textId="77777777" w:rsidR="00DF445C" w:rsidRDefault="00DF445C">
      <w:pPr>
        <w:pStyle w:val="Thngthng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4978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</w:t>
      </w:r>
    </w:p>
    <w:p w14:paraId="04E42518" w14:textId="67E4949D" w:rsidR="00DF445C" w:rsidRDefault="00DF445C" w:rsidP="00DF44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7263954" w14:textId="65AED8E8" w:rsidR="00DF445C" w:rsidRDefault="00DF445C" w:rsidP="0086011C">
      <w:pPr>
        <w:pStyle w:val="oancuaDanhsac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  <w:pPrChange w:id="20" w:author="Thế Duy Võ" w:date="2020-06-09T23:54:00Z">
          <w:pPr>
            <w:pStyle w:val="oancuaDanhsach"/>
            <w:numPr>
              <w:numId w:val="9"/>
            </w:numPr>
            <w:autoSpaceDE w:val="0"/>
            <w:autoSpaceDN w:val="0"/>
            <w:adjustRightInd w:val="0"/>
            <w:spacing w:after="0" w:line="240" w:lineRule="auto"/>
            <w:ind w:left="284" w:hanging="284"/>
          </w:pPr>
        </w:pPrChange>
      </w:pPr>
      <w:r w:rsidRPr="0086011C">
        <w:rPr>
          <w:rFonts w:cs="Times New Roman"/>
          <w:color w:val="000000"/>
          <w:sz w:val="28"/>
          <w:szCs w:val="28"/>
          <w:lang w:val="en-US"/>
          <w:rPrChange w:id="21" w:author="Thế Duy Võ" w:date="2020-06-09T23:53:00Z">
            <w:rPr>
              <w:rFonts w:cs="Times New Roman"/>
              <w:color w:val="000000"/>
              <w:szCs w:val="24"/>
              <w:lang w:val="en-US"/>
            </w:rPr>
          </w:rPrChange>
        </w:rPr>
        <w:t>Viết màn hình quản lý đăng nhập hệ thống (sử dụng C#), cho phép nhập vào tên đăng nhập</w:t>
      </w:r>
      <w:r w:rsidR="005A5D47" w:rsidRPr="0086011C">
        <w:rPr>
          <w:rFonts w:cs="Times New Roman"/>
          <w:color w:val="000000"/>
          <w:sz w:val="28"/>
          <w:szCs w:val="28"/>
          <w:lang w:val="en-US"/>
          <w:rPrChange w:id="22" w:author="Thế Duy Võ" w:date="2020-06-09T23:53:00Z">
            <w:rPr>
              <w:rFonts w:cs="Times New Roman"/>
              <w:color w:val="000000"/>
              <w:szCs w:val="24"/>
              <w:lang w:val="en-US"/>
            </w:rPr>
          </w:rPrChange>
        </w:rPr>
        <w:t xml:space="preserve"> v</w:t>
      </w:r>
      <w:r w:rsidRPr="0086011C">
        <w:rPr>
          <w:rFonts w:cs="Times New Roman"/>
          <w:color w:val="000000"/>
          <w:sz w:val="28"/>
          <w:szCs w:val="28"/>
          <w:lang w:val="en-US"/>
          <w:rPrChange w:id="23" w:author="Thế Duy Võ" w:date="2020-06-09T23:53:00Z">
            <w:rPr>
              <w:rFonts w:cs="Times New Roman"/>
              <w:color w:val="000000"/>
              <w:szCs w:val="24"/>
              <w:lang w:val="en-US"/>
            </w:rPr>
          </w:rPrChange>
        </w:rPr>
        <w:t>à mật khẩu (giả sử tên đăng nhập của sinh viên và nhân viên là duy nhất, nghĩa là tên đăng</w:t>
      </w:r>
      <w:r w:rsidRPr="0086011C">
        <w:rPr>
          <w:rFonts w:cs="Times New Roman"/>
          <w:color w:val="000000"/>
          <w:sz w:val="28"/>
          <w:szCs w:val="28"/>
          <w:lang w:val="en-US"/>
          <w:rPrChange w:id="24" w:author="Thế Duy Võ" w:date="2020-06-09T23:53:00Z">
            <w:rPr>
              <w:rFonts w:cs="Times New Roman"/>
              <w:color w:val="000000"/>
              <w:szCs w:val="24"/>
              <w:lang w:val="en-US"/>
            </w:rPr>
          </w:rPrChange>
        </w:rPr>
        <w:t xml:space="preserve"> </w:t>
      </w:r>
      <w:r w:rsidRPr="0086011C">
        <w:rPr>
          <w:rFonts w:cs="Times New Roman"/>
          <w:color w:val="000000"/>
          <w:sz w:val="28"/>
          <w:szCs w:val="28"/>
          <w:lang w:val="en-US"/>
          <w:rPrChange w:id="25" w:author="Thế Duy Võ" w:date="2020-06-09T23:53:00Z">
            <w:rPr>
              <w:rFonts w:cs="Times New Roman"/>
              <w:color w:val="000000"/>
              <w:szCs w:val="24"/>
              <w:lang w:val="en-US"/>
            </w:rPr>
          </w:rPrChange>
        </w:rPr>
        <w:t>nhập của tất cả các sinh viên và tất cả nhân viên là khác nhau).</w:t>
      </w:r>
    </w:p>
    <w:p w14:paraId="7FC43417" w14:textId="07BB4DCC" w:rsidR="005A5D47" w:rsidRDefault="005A5D47" w:rsidP="005A5D4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US"/>
        </w:rPr>
      </w:pPr>
    </w:p>
    <w:p w14:paraId="59384B68" w14:textId="41EEB41E" w:rsidR="005A5D47" w:rsidRDefault="005A5D47" w:rsidP="005A5D47">
      <w:pPr>
        <w:autoSpaceDE w:val="0"/>
        <w:autoSpaceDN w:val="0"/>
        <w:adjustRightInd w:val="0"/>
        <w:spacing w:after="0" w:line="240" w:lineRule="auto"/>
        <w:jc w:val="center"/>
        <w:rPr>
          <w:ins w:id="26" w:author="Thế Duy Võ" w:date="2020-06-09T23:28:00Z"/>
          <w:rFonts w:cs="Times New Roman"/>
          <w:color w:val="000000"/>
          <w:szCs w:val="24"/>
          <w:lang w:val="en-US"/>
        </w:rPr>
      </w:pPr>
      <w:r w:rsidRPr="005A5D47">
        <w:rPr>
          <w:rFonts w:cs="Times New Roman"/>
          <w:color w:val="000000"/>
          <w:szCs w:val="24"/>
          <w:lang w:val="en-US"/>
        </w:rPr>
        <w:drawing>
          <wp:inline distT="0" distB="0" distL="0" distR="0" wp14:anchorId="436C0722" wp14:editId="225A83B6">
            <wp:extent cx="4563112" cy="1886213"/>
            <wp:effectExtent l="0" t="0" r="889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1AAC" w14:textId="7D830AC4" w:rsidR="005A5D47" w:rsidRDefault="005A5D47" w:rsidP="005A5D47">
      <w:pPr>
        <w:autoSpaceDE w:val="0"/>
        <w:autoSpaceDN w:val="0"/>
        <w:adjustRightInd w:val="0"/>
        <w:spacing w:after="0" w:line="240" w:lineRule="auto"/>
        <w:jc w:val="center"/>
        <w:rPr>
          <w:ins w:id="27" w:author="Thế Duy Võ" w:date="2020-06-09T23:31:00Z"/>
          <w:rFonts w:cs="Times New Roman"/>
          <w:color w:val="000000"/>
          <w:szCs w:val="24"/>
          <w:lang w:val="en-US"/>
        </w:rPr>
      </w:pPr>
    </w:p>
    <w:p w14:paraId="2740FC50" w14:textId="019C5337" w:rsidR="005A5D47" w:rsidRPr="005A5D47" w:rsidRDefault="005A5D47" w:rsidP="005A5D47">
      <w:pPr>
        <w:pStyle w:val="Tiuphu"/>
        <w:jc w:val="center"/>
        <w:rPr>
          <w:ins w:id="28" w:author="Thế Duy Võ" w:date="2020-06-09T23:28:00Z"/>
          <w:rFonts w:ascii="Times New Roman" w:hAnsi="Times New Roman" w:cs="Times New Roman"/>
          <w:sz w:val="20"/>
          <w:szCs w:val="20"/>
          <w:lang w:val="en-US"/>
          <w:rPrChange w:id="29" w:author="Thế Duy Võ" w:date="2020-06-09T23:32:00Z">
            <w:rPr>
              <w:ins w:id="30" w:author="Thế Duy Võ" w:date="2020-06-09T23:28:00Z"/>
              <w:lang w:val="en-US"/>
            </w:rPr>
          </w:rPrChange>
        </w:rPr>
        <w:pPrChange w:id="31" w:author="Thế Duy Võ" w:date="2020-06-09T23:31:00Z">
          <w:pPr>
            <w:autoSpaceDE w:val="0"/>
            <w:autoSpaceDN w:val="0"/>
            <w:adjustRightInd w:val="0"/>
            <w:spacing w:after="0" w:line="240" w:lineRule="auto"/>
            <w:jc w:val="center"/>
          </w:pPr>
        </w:pPrChange>
      </w:pPr>
      <w:ins w:id="32" w:author="Thế Duy Võ" w:date="2020-06-09T23:31:00Z">
        <w:r w:rsidRPr="005A5D47">
          <w:rPr>
            <w:rFonts w:ascii="Times New Roman" w:hAnsi="Times New Roman" w:cs="Times New Roman"/>
            <w:sz w:val="20"/>
            <w:szCs w:val="20"/>
            <w:lang w:val="en-US"/>
            <w:rPrChange w:id="33" w:author="Thế Duy Võ" w:date="2020-06-09T23:32:00Z">
              <w:rPr>
                <w:lang w:val="en-US"/>
              </w:rPr>
            </w:rPrChange>
          </w:rPr>
          <w:t>Hình 4.1: Màn hình đăng nhập</w:t>
        </w:r>
      </w:ins>
    </w:p>
    <w:p w14:paraId="5932B90C" w14:textId="2A8FD11D" w:rsidR="005A5D47" w:rsidRDefault="005A5D47" w:rsidP="005A5D47">
      <w:pPr>
        <w:autoSpaceDE w:val="0"/>
        <w:autoSpaceDN w:val="0"/>
        <w:adjustRightInd w:val="0"/>
        <w:spacing w:after="0" w:line="240" w:lineRule="auto"/>
        <w:jc w:val="center"/>
        <w:rPr>
          <w:ins w:id="34" w:author="Thế Duy Võ" w:date="2020-06-09T23:34:00Z"/>
          <w:rFonts w:cs="Times New Roman"/>
          <w:color w:val="000000"/>
          <w:szCs w:val="24"/>
          <w:lang w:val="en-US"/>
        </w:rPr>
      </w:pPr>
      <w:ins w:id="35" w:author="Thế Duy Võ" w:date="2020-06-09T23:34:00Z">
        <w:r w:rsidRPr="005A5D47">
          <w:rPr>
            <w:rFonts w:cs="Times New Roman"/>
            <w:color w:val="000000"/>
            <w:szCs w:val="24"/>
            <w:lang w:val="en-US"/>
          </w:rPr>
          <w:lastRenderedPageBreak/>
          <w:drawing>
            <wp:inline distT="0" distB="0" distL="0" distR="0" wp14:anchorId="71900547" wp14:editId="3D275FB7">
              <wp:extent cx="4582164" cy="3210373"/>
              <wp:effectExtent l="0" t="0" r="8890" b="9525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82164" cy="32103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561302" w14:textId="6D98D330" w:rsidR="005A5D47" w:rsidRDefault="005A5D47" w:rsidP="005A5D47">
      <w:pPr>
        <w:autoSpaceDE w:val="0"/>
        <w:autoSpaceDN w:val="0"/>
        <w:adjustRightInd w:val="0"/>
        <w:spacing w:after="0" w:line="240" w:lineRule="auto"/>
        <w:jc w:val="center"/>
        <w:rPr>
          <w:ins w:id="36" w:author="Thế Duy Võ" w:date="2020-06-09T23:34:00Z"/>
          <w:rFonts w:cs="Times New Roman"/>
          <w:color w:val="000000"/>
          <w:szCs w:val="24"/>
          <w:lang w:val="en-US"/>
        </w:rPr>
      </w:pPr>
    </w:p>
    <w:p w14:paraId="1AEAD9B1" w14:textId="769E36A7" w:rsidR="005A5D47" w:rsidRDefault="005A5D47" w:rsidP="005A5D47">
      <w:pPr>
        <w:pStyle w:val="Tiuphu"/>
        <w:jc w:val="center"/>
        <w:rPr>
          <w:ins w:id="37" w:author="Thế Duy Võ" w:date="2020-06-09T23:35:00Z"/>
          <w:rFonts w:asciiTheme="majorHAnsi" w:hAnsiTheme="majorHAnsi" w:cstheme="majorHAnsi"/>
          <w:sz w:val="20"/>
          <w:szCs w:val="20"/>
          <w:lang w:val="en-US"/>
        </w:rPr>
      </w:pPr>
      <w:ins w:id="38" w:author="Thế Duy Võ" w:date="2020-06-09T23:34:00Z">
        <w:r w:rsidRPr="005A5D47">
          <w:rPr>
            <w:rFonts w:asciiTheme="majorHAnsi" w:hAnsiTheme="majorHAnsi" w:cstheme="majorHAnsi"/>
            <w:sz w:val="20"/>
            <w:szCs w:val="20"/>
            <w:lang w:val="en-US"/>
            <w:rPrChange w:id="39" w:author="Thế Duy Võ" w:date="2020-06-09T23:35:00Z">
              <w:rPr>
                <w:lang w:val="en-US"/>
              </w:rPr>
            </w:rPrChange>
          </w:rPr>
          <w:t>Hình 4.2: Đăng nhập thành công với ‘NVA/123456’</w:t>
        </w:r>
      </w:ins>
    </w:p>
    <w:p w14:paraId="2EA39357" w14:textId="54582F05" w:rsidR="005A5D47" w:rsidRDefault="005A5D47" w:rsidP="005A5D47">
      <w:pPr>
        <w:rPr>
          <w:ins w:id="40" w:author="Thế Duy Võ" w:date="2020-06-09T23:35:00Z"/>
          <w:lang w:val="en-US"/>
        </w:rPr>
      </w:pPr>
    </w:p>
    <w:p w14:paraId="5610B86B" w14:textId="5DAB8B5D" w:rsidR="005A5D47" w:rsidRDefault="005A5D47" w:rsidP="005A5D47">
      <w:pPr>
        <w:jc w:val="center"/>
        <w:rPr>
          <w:ins w:id="41" w:author="Thế Duy Võ" w:date="2020-06-09T23:36:00Z"/>
          <w:lang w:val="en-US"/>
        </w:rPr>
      </w:pPr>
      <w:ins w:id="42" w:author="Thế Duy Võ" w:date="2020-06-09T23:36:00Z">
        <w:r w:rsidRPr="005A5D47">
          <w:rPr>
            <w:lang w:val="en-US"/>
          </w:rPr>
          <w:drawing>
            <wp:inline distT="0" distB="0" distL="0" distR="0" wp14:anchorId="32310C41" wp14:editId="1EAFE9DD">
              <wp:extent cx="4620270" cy="3191320"/>
              <wp:effectExtent l="0" t="0" r="8890" b="9525"/>
              <wp:docPr id="3" name="Hình ảnh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20270" cy="31913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0A97BC3" w14:textId="0F463EDD" w:rsidR="005A5D47" w:rsidRDefault="005A5D47" w:rsidP="005A5D47">
      <w:pPr>
        <w:pStyle w:val="Tiuphu"/>
        <w:jc w:val="center"/>
        <w:rPr>
          <w:ins w:id="43" w:author="Thế Duy Võ" w:date="2020-06-09T23:37:00Z"/>
          <w:rFonts w:asciiTheme="majorHAnsi" w:hAnsiTheme="majorHAnsi" w:cstheme="majorHAnsi"/>
          <w:sz w:val="20"/>
          <w:szCs w:val="20"/>
          <w:lang w:val="en-US"/>
        </w:rPr>
      </w:pPr>
      <w:ins w:id="44" w:author="Thế Duy Võ" w:date="2020-06-09T23:36:00Z">
        <w:r w:rsidRPr="009A53AF">
          <w:rPr>
            <w:rFonts w:asciiTheme="majorHAnsi" w:hAnsiTheme="majorHAnsi" w:cstheme="majorHAnsi"/>
            <w:sz w:val="20"/>
            <w:szCs w:val="20"/>
            <w:lang w:val="en-US"/>
            <w:rPrChange w:id="45" w:author="Thế Duy Võ" w:date="2020-06-09T23:36:00Z">
              <w:rPr>
                <w:lang w:val="en-US"/>
              </w:rPr>
            </w:rPrChange>
          </w:rPr>
          <w:t xml:space="preserve">Hình 4.3: </w:t>
        </w:r>
        <w:r w:rsidR="009A53AF" w:rsidRPr="009A53AF">
          <w:rPr>
            <w:rFonts w:asciiTheme="majorHAnsi" w:hAnsiTheme="majorHAnsi" w:cstheme="majorHAnsi"/>
            <w:sz w:val="20"/>
            <w:szCs w:val="20"/>
            <w:lang w:val="en-US"/>
            <w:rPrChange w:id="46" w:author="Thế Duy Võ" w:date="2020-06-09T23:36:00Z">
              <w:rPr>
                <w:lang w:val="en-US"/>
              </w:rPr>
            </w:rPrChange>
          </w:rPr>
          <w:t>Đăng nhập thất bại với ‘VTD/123’</w:t>
        </w:r>
      </w:ins>
    </w:p>
    <w:p w14:paraId="14E64F72" w14:textId="73D443F1" w:rsidR="009A53AF" w:rsidRPr="0086011C" w:rsidRDefault="009A53AF" w:rsidP="009A53AF">
      <w:pPr>
        <w:pStyle w:val="oancuaDanhsach"/>
        <w:numPr>
          <w:ilvl w:val="0"/>
          <w:numId w:val="9"/>
        </w:numPr>
        <w:rPr>
          <w:ins w:id="47" w:author="Thế Duy Võ" w:date="2020-06-09T23:37:00Z"/>
          <w:sz w:val="28"/>
          <w:szCs w:val="24"/>
          <w:lang w:val="en-US"/>
          <w:rPrChange w:id="48" w:author="Thế Duy Võ" w:date="2020-06-09T23:54:00Z">
            <w:rPr>
              <w:ins w:id="49" w:author="Thế Duy Võ" w:date="2020-06-09T23:37:00Z"/>
              <w:lang w:val="en-US"/>
            </w:rPr>
          </w:rPrChange>
        </w:rPr>
      </w:pPr>
      <w:ins w:id="50" w:author="Thế Duy Võ" w:date="2020-06-09T23:37:00Z">
        <w:r w:rsidRPr="0086011C">
          <w:rPr>
            <w:sz w:val="28"/>
            <w:szCs w:val="24"/>
            <w:lang w:val="en-US"/>
            <w:rPrChange w:id="51" w:author="Thế Duy Võ" w:date="2020-06-09T23:54:00Z">
              <w:rPr>
                <w:lang w:val="en-US"/>
              </w:rPr>
            </w:rPrChange>
          </w:rPr>
          <w:t>Sử dụng công cụ SQL Profile để theo dõi thao tác đăng nhập từ màn hình quản lý đăng nhập</w:t>
        </w:r>
        <w:r w:rsidRPr="0086011C">
          <w:rPr>
            <w:sz w:val="28"/>
            <w:szCs w:val="24"/>
            <w:lang w:val="en-US"/>
            <w:rPrChange w:id="52" w:author="Thế Duy Võ" w:date="2020-06-09T23:54:00Z">
              <w:rPr>
                <w:lang w:val="en-US"/>
              </w:rPr>
            </w:rPrChange>
          </w:rPr>
          <w:t xml:space="preserve"> </w:t>
        </w:r>
        <w:r w:rsidRPr="0086011C">
          <w:rPr>
            <w:sz w:val="28"/>
            <w:szCs w:val="24"/>
            <w:lang w:val="en-US"/>
            <w:rPrChange w:id="53" w:author="Thế Duy Võ" w:date="2020-06-09T23:54:00Z">
              <w:rPr>
                <w:lang w:val="en-US"/>
              </w:rPr>
            </w:rPrChange>
          </w:rPr>
          <w:t>trên, nhận xét.</w:t>
        </w:r>
      </w:ins>
    </w:p>
    <w:p w14:paraId="313F6C96" w14:textId="21D93474" w:rsidR="009A53AF" w:rsidRPr="0086011C" w:rsidRDefault="009A53AF" w:rsidP="009A53AF">
      <w:pPr>
        <w:pStyle w:val="oancuaDanhsach"/>
        <w:numPr>
          <w:ilvl w:val="1"/>
          <w:numId w:val="9"/>
        </w:numPr>
        <w:rPr>
          <w:ins w:id="54" w:author="Thế Duy Võ" w:date="2020-06-09T23:38:00Z"/>
          <w:sz w:val="26"/>
          <w:szCs w:val="26"/>
          <w:lang w:val="en-US"/>
          <w:rPrChange w:id="55" w:author="Thế Duy Võ" w:date="2020-06-09T23:54:00Z">
            <w:rPr>
              <w:ins w:id="56" w:author="Thế Duy Võ" w:date="2020-06-09T23:38:00Z"/>
              <w:lang w:val="en-US"/>
            </w:rPr>
          </w:rPrChange>
        </w:rPr>
      </w:pPr>
      <w:ins w:id="57" w:author="Thế Duy Võ" w:date="2020-06-09T23:38:00Z">
        <w:r w:rsidRPr="0086011C">
          <w:rPr>
            <w:sz w:val="26"/>
            <w:szCs w:val="26"/>
            <w:lang w:val="en-US"/>
            <w:rPrChange w:id="58" w:author="Thế Duy Võ" w:date="2020-06-09T23:54:00Z">
              <w:rPr>
                <w:lang w:val="en-US"/>
              </w:rPr>
            </w:rPrChange>
          </w:rPr>
          <w:t>Mở màn hình quản lý đăng nhập</w:t>
        </w:r>
      </w:ins>
    </w:p>
    <w:p w14:paraId="453E9414" w14:textId="21D93474" w:rsidR="009A53AF" w:rsidRPr="009A53AF" w:rsidRDefault="009A53AF" w:rsidP="009A53AF">
      <w:pPr>
        <w:autoSpaceDE w:val="0"/>
        <w:autoSpaceDN w:val="0"/>
        <w:adjustRightInd w:val="0"/>
        <w:spacing w:after="0" w:line="240" w:lineRule="auto"/>
        <w:jc w:val="center"/>
        <w:rPr>
          <w:ins w:id="59" w:author="Thế Duy Võ" w:date="2020-06-09T23:38:00Z"/>
          <w:rFonts w:cs="Times New Roman"/>
          <w:color w:val="000000"/>
          <w:szCs w:val="24"/>
          <w:lang w:val="en-US"/>
          <w:rPrChange w:id="60" w:author="Thế Duy Võ" w:date="2020-06-09T23:38:00Z">
            <w:rPr>
              <w:ins w:id="61" w:author="Thế Duy Võ" w:date="2020-06-09T23:38:00Z"/>
              <w:rFonts w:cs="Times New Roman"/>
              <w:color w:val="000000"/>
              <w:szCs w:val="24"/>
              <w:lang w:val="en-US"/>
            </w:rPr>
          </w:rPrChange>
        </w:rPr>
        <w:pPrChange w:id="62" w:author="Thế Duy Võ" w:date="2020-06-09T23:38:00Z">
          <w:pPr>
            <w:pStyle w:val="oancuaDanhsach"/>
            <w:numPr>
              <w:numId w:val="9"/>
            </w:numPr>
            <w:autoSpaceDE w:val="0"/>
            <w:autoSpaceDN w:val="0"/>
            <w:adjustRightInd w:val="0"/>
            <w:spacing w:after="0" w:line="240" w:lineRule="auto"/>
            <w:ind w:left="284" w:hanging="284"/>
            <w:jc w:val="center"/>
          </w:pPr>
        </w:pPrChange>
      </w:pPr>
      <w:ins w:id="63" w:author="Thế Duy Võ" w:date="2020-06-09T23:38:00Z">
        <w:r w:rsidRPr="005A5D47">
          <w:rPr>
            <w:lang w:val="en-US"/>
          </w:rPr>
          <w:lastRenderedPageBreak/>
          <w:drawing>
            <wp:inline distT="0" distB="0" distL="0" distR="0" wp14:anchorId="58E28810" wp14:editId="058ABA3D">
              <wp:extent cx="4563112" cy="1886213"/>
              <wp:effectExtent l="0" t="0" r="8890" b="0"/>
              <wp:docPr id="4" name="Hình ảnh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63112" cy="188621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EC570F2" w14:textId="77777777" w:rsidR="009A53AF" w:rsidRDefault="009A53AF" w:rsidP="009A53AF">
      <w:pPr>
        <w:pStyle w:val="oancuaDanhsach"/>
        <w:autoSpaceDE w:val="0"/>
        <w:autoSpaceDN w:val="0"/>
        <w:adjustRightInd w:val="0"/>
        <w:spacing w:after="0" w:line="240" w:lineRule="auto"/>
        <w:ind w:left="284"/>
        <w:rPr>
          <w:ins w:id="64" w:author="Thế Duy Võ" w:date="2020-06-09T23:38:00Z"/>
          <w:rFonts w:cs="Times New Roman"/>
          <w:sz w:val="20"/>
          <w:szCs w:val="20"/>
          <w:lang w:val="en-US"/>
        </w:rPr>
      </w:pPr>
    </w:p>
    <w:p w14:paraId="497CEED0" w14:textId="603E50CD" w:rsidR="009A53AF" w:rsidRDefault="009A53AF" w:rsidP="009A53AF">
      <w:pPr>
        <w:pStyle w:val="oancuaDanhsach"/>
        <w:autoSpaceDE w:val="0"/>
        <w:autoSpaceDN w:val="0"/>
        <w:adjustRightInd w:val="0"/>
        <w:spacing w:after="0" w:line="240" w:lineRule="auto"/>
        <w:ind w:left="284"/>
        <w:jc w:val="center"/>
        <w:rPr>
          <w:ins w:id="65" w:author="Thế Duy Võ" w:date="2020-06-09T23:39:00Z"/>
          <w:rFonts w:cs="Times New Roman"/>
          <w:sz w:val="20"/>
          <w:szCs w:val="20"/>
          <w:lang w:val="en-US"/>
        </w:rPr>
      </w:pPr>
      <w:ins w:id="66" w:author="Thế Duy Võ" w:date="2020-06-09T23:38:00Z">
        <w:r w:rsidRPr="009A53AF">
          <w:rPr>
            <w:rFonts w:cs="Times New Roman"/>
            <w:sz w:val="20"/>
            <w:szCs w:val="20"/>
            <w:lang w:val="en-US"/>
            <w:rPrChange w:id="67" w:author="Thế Duy Võ" w:date="2020-06-09T23:38:00Z">
              <w:rPr>
                <w:lang w:val="en-US"/>
              </w:rPr>
            </w:rPrChange>
          </w:rPr>
          <w:t xml:space="preserve">Hình </w:t>
        </w:r>
        <w:r>
          <w:rPr>
            <w:rFonts w:cs="Times New Roman"/>
            <w:sz w:val="20"/>
            <w:szCs w:val="20"/>
            <w:lang w:val="en-US"/>
          </w:rPr>
          <w:t>5</w:t>
        </w:r>
        <w:r w:rsidRPr="009A53AF">
          <w:rPr>
            <w:rFonts w:cs="Times New Roman"/>
            <w:sz w:val="20"/>
            <w:szCs w:val="20"/>
            <w:lang w:val="en-US"/>
            <w:rPrChange w:id="68" w:author="Thế Duy Võ" w:date="2020-06-09T23:38:00Z">
              <w:rPr>
                <w:lang w:val="en-US"/>
              </w:rPr>
            </w:rPrChange>
          </w:rPr>
          <w:t>.1: Màn hình đăng nhập</w:t>
        </w:r>
      </w:ins>
    </w:p>
    <w:p w14:paraId="2E42A608" w14:textId="4DE8446B" w:rsidR="009A53AF" w:rsidRDefault="009A53AF" w:rsidP="009A53AF">
      <w:pPr>
        <w:pStyle w:val="oancuaDanhsach"/>
        <w:autoSpaceDE w:val="0"/>
        <w:autoSpaceDN w:val="0"/>
        <w:adjustRightInd w:val="0"/>
        <w:spacing w:after="0" w:line="240" w:lineRule="auto"/>
        <w:ind w:left="284"/>
        <w:jc w:val="center"/>
        <w:rPr>
          <w:ins w:id="69" w:author="Thế Duy Võ" w:date="2020-06-09T23:39:00Z"/>
          <w:rFonts w:cs="Times New Roman"/>
          <w:sz w:val="20"/>
          <w:szCs w:val="20"/>
          <w:lang w:val="en-US"/>
        </w:rPr>
      </w:pPr>
    </w:p>
    <w:p w14:paraId="62958999" w14:textId="4D0ECCDA" w:rsidR="009A53AF" w:rsidRPr="0086011C" w:rsidRDefault="009A53AF" w:rsidP="009A53AF">
      <w:pPr>
        <w:pStyle w:val="oancuaDanhsac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ins w:id="70" w:author="Thế Duy Võ" w:date="2020-06-09T23:39:00Z"/>
          <w:rFonts w:cs="Times New Roman"/>
          <w:color w:val="000000"/>
          <w:sz w:val="26"/>
          <w:szCs w:val="26"/>
          <w:lang w:val="en-US"/>
          <w:rPrChange w:id="71" w:author="Thế Duy Võ" w:date="2020-06-09T23:54:00Z">
            <w:rPr>
              <w:ins w:id="72" w:author="Thế Duy Võ" w:date="2020-06-09T23:39:00Z"/>
              <w:rFonts w:cs="Times New Roman"/>
              <w:color w:val="000000"/>
              <w:szCs w:val="24"/>
              <w:lang w:val="en-US"/>
            </w:rPr>
          </w:rPrChange>
        </w:rPr>
      </w:pPr>
      <w:ins w:id="73" w:author="Thế Duy Võ" w:date="2020-06-09T23:39:00Z">
        <w:r w:rsidRPr="0086011C">
          <w:rPr>
            <w:rFonts w:cs="Times New Roman"/>
            <w:color w:val="000000"/>
            <w:sz w:val="26"/>
            <w:szCs w:val="26"/>
            <w:lang w:val="en-US"/>
            <w:rPrChange w:id="74" w:author="Thế Duy Võ" w:date="2020-06-09T23:54:00Z">
              <w:rPr>
                <w:rFonts w:cs="Times New Roman"/>
                <w:color w:val="000000"/>
                <w:szCs w:val="24"/>
                <w:lang w:val="en-US"/>
              </w:rPr>
            </w:rPrChange>
          </w:rPr>
          <w:t>Nhập tên đăng nhập và mật khẩu</w:t>
        </w:r>
      </w:ins>
    </w:p>
    <w:p w14:paraId="4BD598B8" w14:textId="11944D7A" w:rsidR="009A53AF" w:rsidRDefault="009A53AF" w:rsidP="009A53AF">
      <w:pPr>
        <w:autoSpaceDE w:val="0"/>
        <w:autoSpaceDN w:val="0"/>
        <w:adjustRightInd w:val="0"/>
        <w:spacing w:after="0" w:line="240" w:lineRule="auto"/>
        <w:rPr>
          <w:ins w:id="75" w:author="Thế Duy Võ" w:date="2020-06-09T23:40:00Z"/>
          <w:rFonts w:cs="Times New Roman"/>
          <w:color w:val="000000"/>
          <w:szCs w:val="24"/>
          <w:lang w:val="en-US"/>
        </w:rPr>
      </w:pPr>
    </w:p>
    <w:p w14:paraId="016D0030" w14:textId="29C148D5" w:rsidR="009A53AF" w:rsidRDefault="009A53AF" w:rsidP="009A53AF">
      <w:pPr>
        <w:autoSpaceDE w:val="0"/>
        <w:autoSpaceDN w:val="0"/>
        <w:adjustRightInd w:val="0"/>
        <w:spacing w:after="0" w:line="240" w:lineRule="auto"/>
        <w:jc w:val="center"/>
        <w:rPr>
          <w:ins w:id="76" w:author="Thế Duy Võ" w:date="2020-06-09T23:40:00Z"/>
          <w:rFonts w:cs="Times New Roman"/>
          <w:color w:val="000000"/>
          <w:szCs w:val="24"/>
          <w:lang w:val="en-US"/>
        </w:rPr>
      </w:pPr>
      <w:ins w:id="77" w:author="Thế Duy Võ" w:date="2020-06-09T23:40:00Z">
        <w:r w:rsidRPr="009A53AF">
          <w:rPr>
            <w:rFonts w:cs="Times New Roman"/>
            <w:color w:val="000000"/>
            <w:szCs w:val="24"/>
            <w:lang w:val="en-US"/>
          </w:rPr>
          <w:drawing>
            <wp:inline distT="0" distB="0" distL="0" distR="0" wp14:anchorId="53F01E0B" wp14:editId="3DBD7F16">
              <wp:extent cx="4601217" cy="1924319"/>
              <wp:effectExtent l="0" t="0" r="0" b="0"/>
              <wp:docPr id="6" name="Hình ảnh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01217" cy="19243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713E50C" w14:textId="7AD53815" w:rsidR="009A53AF" w:rsidRDefault="009A53AF" w:rsidP="009A53AF">
      <w:pPr>
        <w:autoSpaceDE w:val="0"/>
        <w:autoSpaceDN w:val="0"/>
        <w:adjustRightInd w:val="0"/>
        <w:spacing w:after="0" w:line="240" w:lineRule="auto"/>
        <w:jc w:val="center"/>
        <w:rPr>
          <w:ins w:id="78" w:author="Thế Duy Võ" w:date="2020-06-09T23:40:00Z"/>
          <w:rFonts w:cs="Times New Roman"/>
          <w:color w:val="000000"/>
          <w:szCs w:val="24"/>
          <w:lang w:val="en-US"/>
        </w:rPr>
      </w:pPr>
    </w:p>
    <w:p w14:paraId="60D58553" w14:textId="3FF5AC26" w:rsidR="009A53AF" w:rsidRDefault="009A53AF" w:rsidP="009A53AF">
      <w:pPr>
        <w:autoSpaceDE w:val="0"/>
        <w:autoSpaceDN w:val="0"/>
        <w:adjustRightInd w:val="0"/>
        <w:spacing w:after="0" w:line="240" w:lineRule="auto"/>
        <w:jc w:val="center"/>
        <w:rPr>
          <w:ins w:id="79" w:author="Thế Duy Võ" w:date="2020-06-09T23:41:00Z"/>
          <w:rFonts w:cs="Times New Roman"/>
          <w:color w:val="000000"/>
          <w:sz w:val="20"/>
          <w:szCs w:val="20"/>
          <w:lang w:val="en-US"/>
        </w:rPr>
      </w:pPr>
      <w:ins w:id="80" w:author="Thế Duy Võ" w:date="2020-06-09T23:40:00Z">
        <w:r w:rsidRPr="009A53AF">
          <w:rPr>
            <w:rFonts w:cs="Times New Roman"/>
            <w:color w:val="000000"/>
            <w:sz w:val="20"/>
            <w:szCs w:val="20"/>
            <w:lang w:val="en-US"/>
            <w:rPrChange w:id="81" w:author="Thế Duy Võ" w:date="2020-06-09T23:41:00Z">
              <w:rPr>
                <w:rFonts w:cs="Times New Roman"/>
                <w:color w:val="000000"/>
                <w:szCs w:val="24"/>
                <w:lang w:val="en-US"/>
              </w:rPr>
            </w:rPrChange>
          </w:rPr>
          <w:t>H</w:t>
        </w:r>
      </w:ins>
      <w:ins w:id="82" w:author="Thế Duy Võ" w:date="2020-06-09T23:41:00Z">
        <w:r w:rsidRPr="009A53AF">
          <w:rPr>
            <w:rFonts w:cs="Times New Roman"/>
            <w:color w:val="000000"/>
            <w:sz w:val="20"/>
            <w:szCs w:val="20"/>
            <w:lang w:val="en-US"/>
            <w:rPrChange w:id="83" w:author="Thế Duy Võ" w:date="2020-06-09T23:41:00Z">
              <w:rPr>
                <w:rFonts w:cs="Times New Roman"/>
                <w:color w:val="000000"/>
                <w:szCs w:val="24"/>
                <w:lang w:val="en-US"/>
              </w:rPr>
            </w:rPrChange>
          </w:rPr>
          <w:t>ình 5.2: Màn hình đăng nhập với ‘NVA/abcd12’</w:t>
        </w:r>
      </w:ins>
    </w:p>
    <w:p w14:paraId="4EDA0A91" w14:textId="1DD43192" w:rsidR="009A53AF" w:rsidRPr="0086011C" w:rsidRDefault="009A53AF" w:rsidP="009A53AF">
      <w:pPr>
        <w:autoSpaceDE w:val="0"/>
        <w:autoSpaceDN w:val="0"/>
        <w:adjustRightInd w:val="0"/>
        <w:spacing w:after="0" w:line="240" w:lineRule="auto"/>
        <w:jc w:val="center"/>
        <w:rPr>
          <w:ins w:id="84" w:author="Thế Duy Võ" w:date="2020-06-09T23:41:00Z"/>
          <w:rFonts w:cs="Times New Roman"/>
          <w:color w:val="000000"/>
          <w:sz w:val="26"/>
          <w:szCs w:val="26"/>
          <w:lang w:val="en-US"/>
          <w:rPrChange w:id="85" w:author="Thế Duy Võ" w:date="2020-06-09T23:54:00Z">
            <w:rPr>
              <w:ins w:id="86" w:author="Thế Duy Võ" w:date="2020-06-09T23:41:00Z"/>
              <w:rFonts w:cs="Times New Roman"/>
              <w:color w:val="000000"/>
              <w:sz w:val="20"/>
              <w:szCs w:val="20"/>
              <w:lang w:val="en-US"/>
            </w:rPr>
          </w:rPrChange>
        </w:rPr>
      </w:pPr>
    </w:p>
    <w:p w14:paraId="707E8028" w14:textId="28EE68E0" w:rsidR="009A53AF" w:rsidRPr="0086011C" w:rsidRDefault="009A53AF" w:rsidP="009A53AF">
      <w:pPr>
        <w:pStyle w:val="oancuaDanhsac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ins w:id="87" w:author="Thế Duy Võ" w:date="2020-06-09T23:42:00Z"/>
          <w:rFonts w:cs="Times New Roman"/>
          <w:color w:val="000000"/>
          <w:sz w:val="26"/>
          <w:szCs w:val="26"/>
          <w:lang w:val="en-US"/>
          <w:rPrChange w:id="88" w:author="Thế Duy Võ" w:date="2020-06-09T23:54:00Z">
            <w:rPr>
              <w:ins w:id="89" w:author="Thế Duy Võ" w:date="2020-06-09T23:42:00Z"/>
              <w:rFonts w:cs="Times New Roman"/>
              <w:color w:val="000000"/>
              <w:szCs w:val="24"/>
              <w:lang w:val="en-US"/>
            </w:rPr>
          </w:rPrChange>
        </w:rPr>
      </w:pPr>
      <w:ins w:id="90" w:author="Thế Duy Võ" w:date="2020-06-09T23:42:00Z">
        <w:r w:rsidRPr="0086011C">
          <w:rPr>
            <w:rFonts w:cs="Times New Roman"/>
            <w:color w:val="000000"/>
            <w:sz w:val="26"/>
            <w:szCs w:val="26"/>
            <w:lang w:val="en-US"/>
            <w:rPrChange w:id="91" w:author="Thế Duy Võ" w:date="2020-06-09T23:54:00Z">
              <w:rPr>
                <w:rFonts w:cs="Times New Roman"/>
                <w:color w:val="000000"/>
                <w:szCs w:val="24"/>
                <w:lang w:val="en-US"/>
              </w:rPr>
            </w:rPrChange>
          </w:rPr>
          <w:t>Nhấn nút đăng nhập</w:t>
        </w:r>
      </w:ins>
    </w:p>
    <w:p w14:paraId="5D3A334A" w14:textId="7AC678C5" w:rsidR="009A53AF" w:rsidRDefault="009A53AF" w:rsidP="009A53AF">
      <w:pPr>
        <w:autoSpaceDE w:val="0"/>
        <w:autoSpaceDN w:val="0"/>
        <w:adjustRightInd w:val="0"/>
        <w:spacing w:after="0" w:line="240" w:lineRule="auto"/>
        <w:rPr>
          <w:ins w:id="92" w:author="Thế Duy Võ" w:date="2020-06-09T23:42:00Z"/>
          <w:rFonts w:cs="Times New Roman"/>
          <w:color w:val="000000"/>
          <w:szCs w:val="24"/>
          <w:lang w:val="en-US"/>
        </w:rPr>
      </w:pPr>
    </w:p>
    <w:p w14:paraId="70F084B2" w14:textId="77777777" w:rsidR="0086011C" w:rsidRDefault="0086011C" w:rsidP="0086011C">
      <w:pPr>
        <w:jc w:val="center"/>
        <w:rPr>
          <w:ins w:id="93" w:author="Thế Duy Võ" w:date="2020-06-09T23:55:00Z"/>
          <w:rFonts w:cs="Times New Roman"/>
          <w:color w:val="000000"/>
          <w:szCs w:val="24"/>
          <w:lang w:val="en-US"/>
        </w:rPr>
      </w:pPr>
    </w:p>
    <w:p w14:paraId="6CC7A813" w14:textId="135A2DE4" w:rsidR="0086011C" w:rsidRDefault="009A53AF" w:rsidP="0086011C">
      <w:pPr>
        <w:jc w:val="center"/>
        <w:rPr>
          <w:ins w:id="94" w:author="Thế Duy Võ" w:date="2020-06-09T23:55:00Z"/>
          <w:lang w:val="en-US"/>
        </w:rPr>
        <w:pPrChange w:id="95" w:author="Thế Duy Võ" w:date="2020-06-09T23:55:00Z">
          <w:pPr>
            <w:jc w:val="center"/>
          </w:pPr>
        </w:pPrChange>
      </w:pPr>
      <w:ins w:id="96" w:author="Thế Duy Võ" w:date="2020-06-09T23:42:00Z">
        <w:r w:rsidRPr="005A5D47">
          <w:rPr>
            <w:rFonts w:cs="Times New Roman"/>
            <w:color w:val="000000"/>
            <w:szCs w:val="24"/>
            <w:lang w:val="en-US"/>
          </w:rPr>
          <w:lastRenderedPageBreak/>
          <w:drawing>
            <wp:inline distT="0" distB="0" distL="0" distR="0" wp14:anchorId="4C15146F" wp14:editId="5FBDD118">
              <wp:extent cx="4582164" cy="3210373"/>
              <wp:effectExtent l="0" t="0" r="8890" b="9525"/>
              <wp:docPr id="7" name="Hình ảnh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82164" cy="32103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6842F3E" w14:textId="494A8897" w:rsidR="0086011C" w:rsidRPr="0086011C" w:rsidRDefault="009A53AF" w:rsidP="0086011C">
      <w:pPr>
        <w:jc w:val="center"/>
        <w:rPr>
          <w:ins w:id="97" w:author="Thế Duy Võ" w:date="2020-06-09T23:46:00Z"/>
          <w:sz w:val="20"/>
          <w:szCs w:val="18"/>
          <w:lang w:val="en-US"/>
          <w:rPrChange w:id="98" w:author="Thế Duy Võ" w:date="2020-06-09T23:55:00Z">
            <w:rPr>
              <w:ins w:id="99" w:author="Thế Duy Võ" w:date="2020-06-09T23:46:00Z"/>
              <w:sz w:val="20"/>
              <w:szCs w:val="18"/>
              <w:lang w:val="en-US"/>
            </w:rPr>
          </w:rPrChange>
        </w:rPr>
        <w:pPrChange w:id="100" w:author="Thế Duy Võ" w:date="2020-06-09T23:55:00Z">
          <w:pPr>
            <w:jc w:val="center"/>
          </w:pPr>
        </w:pPrChange>
      </w:pPr>
      <w:ins w:id="101" w:author="Thế Duy Võ" w:date="2020-06-09T23:42:00Z">
        <w:r w:rsidRPr="009A53AF">
          <w:rPr>
            <w:sz w:val="20"/>
            <w:szCs w:val="18"/>
            <w:lang w:val="en-US"/>
            <w:rPrChange w:id="102" w:author="Thế Duy Võ" w:date="2020-06-09T23:43:00Z">
              <w:rPr>
                <w:lang w:val="en-US"/>
              </w:rPr>
            </w:rPrChange>
          </w:rPr>
          <w:t xml:space="preserve">Hình 5.3: Đăng nhập thành công với </w:t>
        </w:r>
      </w:ins>
      <w:ins w:id="103" w:author="Thế Duy Võ" w:date="2020-06-09T23:43:00Z">
        <w:r w:rsidRPr="009A53AF">
          <w:rPr>
            <w:sz w:val="20"/>
            <w:szCs w:val="18"/>
            <w:lang w:val="en-US"/>
            <w:rPrChange w:id="104" w:author="Thế Duy Võ" w:date="2020-06-09T23:43:00Z">
              <w:rPr>
                <w:lang w:val="en-US"/>
              </w:rPr>
            </w:rPrChange>
          </w:rPr>
          <w:t>‘</w:t>
        </w:r>
      </w:ins>
      <w:ins w:id="105" w:author="Thế Duy Võ" w:date="2020-06-09T23:42:00Z">
        <w:r w:rsidRPr="009A53AF">
          <w:rPr>
            <w:sz w:val="20"/>
            <w:szCs w:val="18"/>
            <w:lang w:val="en-US"/>
            <w:rPrChange w:id="106" w:author="Thế Duy Võ" w:date="2020-06-09T23:43:00Z">
              <w:rPr>
                <w:lang w:val="en-US"/>
              </w:rPr>
            </w:rPrChange>
          </w:rPr>
          <w:t>NVA/abcd12’</w:t>
        </w:r>
      </w:ins>
    </w:p>
    <w:p w14:paraId="479E61B5" w14:textId="550AD37E" w:rsidR="0086011C" w:rsidRPr="0086011C" w:rsidRDefault="0086011C" w:rsidP="0086011C">
      <w:pPr>
        <w:pStyle w:val="oancuaDanhsach"/>
        <w:numPr>
          <w:ilvl w:val="1"/>
          <w:numId w:val="9"/>
        </w:numPr>
        <w:rPr>
          <w:ins w:id="107" w:author="Thế Duy Võ" w:date="2020-06-09T23:43:00Z"/>
          <w:sz w:val="26"/>
          <w:szCs w:val="26"/>
          <w:lang w:val="en-US"/>
          <w:rPrChange w:id="108" w:author="Thế Duy Võ" w:date="2020-06-09T23:54:00Z">
            <w:rPr>
              <w:ins w:id="109" w:author="Thế Duy Võ" w:date="2020-06-09T23:43:00Z"/>
              <w:sz w:val="20"/>
              <w:szCs w:val="18"/>
              <w:lang w:val="en-US"/>
            </w:rPr>
          </w:rPrChange>
        </w:rPr>
        <w:pPrChange w:id="110" w:author="Thế Duy Võ" w:date="2020-06-09T23:47:00Z">
          <w:pPr>
            <w:jc w:val="center"/>
          </w:pPr>
        </w:pPrChange>
      </w:pPr>
      <w:ins w:id="111" w:author="Thế Duy Võ" w:date="2020-06-09T23:47:00Z">
        <w:r w:rsidRPr="0086011C">
          <w:rPr>
            <w:sz w:val="26"/>
            <w:szCs w:val="26"/>
            <w:lang w:val="en-US"/>
            <w:rPrChange w:id="112" w:author="Thế Duy Võ" w:date="2020-06-09T23:54:00Z">
              <w:rPr>
                <w:lang w:val="en-US"/>
              </w:rPr>
            </w:rPrChange>
          </w:rPr>
          <w:t>Chuyển sang màn hình SQL Profile, xem kết quả và viết nhận xét.</w:t>
        </w:r>
      </w:ins>
    </w:p>
    <w:p w14:paraId="788BBA5B" w14:textId="56E9BF69" w:rsidR="009A53AF" w:rsidRDefault="009A53AF" w:rsidP="0086011C">
      <w:pPr>
        <w:jc w:val="center"/>
        <w:rPr>
          <w:ins w:id="113" w:author="Thế Duy Võ" w:date="2020-06-09T23:45:00Z"/>
          <w:lang w:val="en-US"/>
        </w:rPr>
        <w:pPrChange w:id="114" w:author="Thế Duy Võ" w:date="2020-06-09T23:47:00Z">
          <w:pPr/>
        </w:pPrChange>
      </w:pPr>
      <w:ins w:id="115" w:author="Thế Duy Võ" w:date="2020-06-09T23:45:00Z">
        <w:r w:rsidRPr="009A53AF">
          <w:rPr>
            <w:lang w:val="en-US"/>
          </w:rPr>
          <w:drawing>
            <wp:inline distT="0" distB="0" distL="0" distR="0" wp14:anchorId="7D196BA0" wp14:editId="4A70729D">
              <wp:extent cx="5731510" cy="2344420"/>
              <wp:effectExtent l="0" t="0" r="2540" b="0"/>
              <wp:docPr id="8" name="Hình ảnh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3444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60F8D5" w14:textId="41405EA5" w:rsidR="009A53AF" w:rsidRPr="009A53AF" w:rsidRDefault="009A53AF" w:rsidP="009A53AF">
      <w:pPr>
        <w:jc w:val="center"/>
        <w:rPr>
          <w:ins w:id="116" w:author="Thế Duy Võ" w:date="2020-06-09T23:46:00Z"/>
          <w:sz w:val="20"/>
          <w:szCs w:val="18"/>
          <w:lang w:val="en-US"/>
          <w:rPrChange w:id="117" w:author="Thế Duy Võ" w:date="2020-06-09T23:46:00Z">
            <w:rPr>
              <w:ins w:id="118" w:author="Thế Duy Võ" w:date="2020-06-09T23:46:00Z"/>
              <w:lang w:val="en-US"/>
            </w:rPr>
          </w:rPrChange>
        </w:rPr>
      </w:pPr>
      <w:ins w:id="119" w:author="Thế Duy Võ" w:date="2020-06-09T23:46:00Z">
        <w:r w:rsidRPr="009A53AF">
          <w:rPr>
            <w:sz w:val="20"/>
            <w:szCs w:val="18"/>
            <w:lang w:val="en-US"/>
            <w:rPrChange w:id="120" w:author="Thế Duy Võ" w:date="2020-06-09T23:46:00Z">
              <w:rPr>
                <w:lang w:val="en-US"/>
              </w:rPr>
            </w:rPrChange>
          </w:rPr>
          <w:t>Hình 5.4: SQL Profiler</w:t>
        </w:r>
      </w:ins>
    </w:p>
    <w:p w14:paraId="17B1F0B4" w14:textId="77777777" w:rsidR="00FF5FA3" w:rsidRDefault="0086011C" w:rsidP="00FF5FA3">
      <w:pPr>
        <w:rPr>
          <w:ins w:id="121" w:author="Thế Duy Võ" w:date="2020-06-10T00:09:00Z"/>
          <w:lang w:val="en-US"/>
        </w:rPr>
      </w:pPr>
      <w:ins w:id="122" w:author="Thế Duy Võ" w:date="2020-06-09T23:47:00Z">
        <w:r>
          <w:rPr>
            <w:lang w:val="en-US"/>
          </w:rPr>
          <w:t xml:space="preserve">Nhận xét: </w:t>
        </w:r>
      </w:ins>
    </w:p>
    <w:p w14:paraId="16D0862A" w14:textId="05EFEBE0" w:rsidR="009A53AF" w:rsidRDefault="00FF5FA3" w:rsidP="00FF5FA3">
      <w:pPr>
        <w:pStyle w:val="oancuaDanhsach"/>
        <w:numPr>
          <w:ilvl w:val="0"/>
          <w:numId w:val="13"/>
        </w:numPr>
        <w:rPr>
          <w:ins w:id="123" w:author="Thế Duy Võ" w:date="2020-06-10T00:10:00Z"/>
          <w:lang w:val="en-US"/>
        </w:rPr>
      </w:pPr>
      <w:ins w:id="124" w:author="Thế Duy Võ" w:date="2020-06-10T00:10:00Z">
        <w:r>
          <w:rPr>
            <w:lang w:val="en-US"/>
          </w:rPr>
          <w:t>N</w:t>
        </w:r>
      </w:ins>
      <w:ins w:id="125" w:author="Thế Duy Võ" w:date="2020-06-10T00:09:00Z">
        <w:r w:rsidRPr="00FF5FA3">
          <w:rPr>
            <w:lang w:val="en-US"/>
            <w:rPrChange w:id="126" w:author="Thế Duy Võ" w:date="2020-06-10T00:09:00Z">
              <w:rPr>
                <w:lang w:val="en-US"/>
              </w:rPr>
            </w:rPrChange>
          </w:rPr>
          <w:t>gười dùng được cấp quyền Profiler có thể theo dõi được thời</w:t>
        </w:r>
        <w:r w:rsidRPr="00FF5FA3">
          <w:rPr>
            <w:lang w:val="en-US"/>
            <w:rPrChange w:id="127" w:author="Thế Duy Võ" w:date="2020-06-10T00:09:00Z">
              <w:rPr>
                <w:lang w:val="en-US"/>
              </w:rPr>
            </w:rPrChange>
          </w:rPr>
          <w:t xml:space="preserve"> </w:t>
        </w:r>
        <w:r w:rsidRPr="00FF5FA3">
          <w:rPr>
            <w:lang w:val="en-US"/>
            <w:rPrChange w:id="128" w:author="Thế Duy Võ" w:date="2020-06-10T00:09:00Z">
              <w:rPr>
                <w:lang w:val="en-US"/>
              </w:rPr>
            </w:rPrChange>
          </w:rPr>
          <w:t>gian thực hiện, thời gian kết thúc và các tham số cũng như giá trị của tham số truyền vào khi khởi chạy stored</w:t>
        </w:r>
        <w:r w:rsidRPr="00FF5FA3">
          <w:rPr>
            <w:lang w:val="en-US"/>
            <w:rPrChange w:id="129" w:author="Thế Duy Võ" w:date="2020-06-10T00:09:00Z">
              <w:rPr>
                <w:lang w:val="en-US"/>
              </w:rPr>
            </w:rPrChange>
          </w:rPr>
          <w:t xml:space="preserve"> </w:t>
        </w:r>
        <w:r w:rsidRPr="00FF5FA3">
          <w:rPr>
            <w:lang w:val="en-US"/>
            <w:rPrChange w:id="130" w:author="Thế Duy Võ" w:date="2020-06-10T00:09:00Z">
              <w:rPr>
                <w:lang w:val="en-US"/>
              </w:rPr>
            </w:rPrChange>
          </w:rPr>
          <w:t>procedure.</w:t>
        </w:r>
      </w:ins>
    </w:p>
    <w:p w14:paraId="603896A9" w14:textId="1FAF3A8A" w:rsidR="00FF5FA3" w:rsidRPr="00FF5FA3" w:rsidRDefault="00FF5FA3" w:rsidP="00FF5FA3">
      <w:pPr>
        <w:pStyle w:val="oancuaDanhsach"/>
        <w:numPr>
          <w:ilvl w:val="0"/>
          <w:numId w:val="13"/>
        </w:numPr>
        <w:rPr>
          <w:lang w:val="en-US"/>
          <w:rPrChange w:id="131" w:author="Thế Duy Võ" w:date="2020-06-10T00:09:00Z">
            <w:rPr>
              <w:lang w:val="en-US"/>
            </w:rPr>
          </w:rPrChange>
        </w:rPr>
        <w:pPrChange w:id="132" w:author="Thế Duy Võ" w:date="2020-06-10T00:09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3" w:author="Thế Duy Võ" w:date="2020-06-10T00:10:00Z">
        <w:r>
          <w:rPr>
            <w:lang w:val="en-US"/>
          </w:rPr>
          <w:t xml:space="preserve">Mật khẩu không được mã hóa trước ở Màn hình đăng nhập nên có thể bị lộ khi thực hiện truy vấn tài khoản </w:t>
        </w:r>
      </w:ins>
      <w:ins w:id="134" w:author="Thế Duy Võ" w:date="2020-06-10T00:11:00Z">
        <w:r>
          <w:rPr>
            <w:lang w:val="en-US"/>
          </w:rPr>
          <w:t>từ ứng dụng tới database</w:t>
        </w:r>
      </w:ins>
    </w:p>
    <w:sectPr w:rsidR="00FF5FA3" w:rsidRPr="00F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E61EC"/>
    <w:multiLevelType w:val="multilevel"/>
    <w:tmpl w:val="B180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u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141335"/>
    <w:multiLevelType w:val="multilevel"/>
    <w:tmpl w:val="042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6B6917"/>
    <w:multiLevelType w:val="hybridMultilevel"/>
    <w:tmpl w:val="D41CBA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A6CE6"/>
    <w:multiLevelType w:val="multilevel"/>
    <w:tmpl w:val="B706F756"/>
    <w:lvl w:ilvl="0">
      <w:start w:val="1"/>
      <w:numFmt w:val="decimal"/>
      <w:pStyle w:val="u1"/>
      <w:suff w:val="space"/>
      <w:lvlText w:val="CHƯƠNG %1:"/>
      <w:lvlJc w:val="left"/>
      <w:pPr>
        <w:ind w:left="1871" w:hanging="1871"/>
      </w:pPr>
      <w:rPr>
        <w:rFonts w:hint="default"/>
      </w:rPr>
    </w:lvl>
    <w:lvl w:ilvl="1">
      <w:start w:val="1"/>
      <w:numFmt w:val="decimal"/>
      <w:pStyle w:val="u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907" w:hanging="62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8CF33E2"/>
    <w:multiLevelType w:val="multilevel"/>
    <w:tmpl w:val="88C2E0F8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4"/>
    <w:lvlOverride w:ilvl="0">
      <w:lvl w:ilvl="0">
        <w:start w:val="1"/>
        <w:numFmt w:val="decimal"/>
        <w:suff w:val="space"/>
        <w:lvlText w:val="%1."/>
        <w:lvlJc w:val="left"/>
        <w:pPr>
          <w:ind w:left="255" w:hanging="255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1">
    <w:abstractNumId w:val="4"/>
    <w:lvlOverride w:ilvl="0">
      <w:lvl w:ilvl="0">
        <w:start w:val="1"/>
        <w:numFmt w:val="decimal"/>
        <w:suff w:val="space"/>
        <w:lvlText w:val="%1."/>
        <w:lvlJc w:val="left"/>
        <w:pPr>
          <w:ind w:left="227" w:hanging="227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suff w:val="space"/>
        <w:lvlText w:val="%1."/>
        <w:lvlJc w:val="left"/>
        <w:pPr>
          <w:ind w:left="244" w:hanging="244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hế Duy Võ">
    <w15:presenceInfo w15:providerId="Windows Live" w15:userId="f95e89fe85b17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70"/>
    <w:rsid w:val="00062170"/>
    <w:rsid w:val="00171E1C"/>
    <w:rsid w:val="001C59D2"/>
    <w:rsid w:val="002A68FB"/>
    <w:rsid w:val="00332E47"/>
    <w:rsid w:val="0038507F"/>
    <w:rsid w:val="004332A7"/>
    <w:rsid w:val="005A5D47"/>
    <w:rsid w:val="00731441"/>
    <w:rsid w:val="0086011C"/>
    <w:rsid w:val="009A53AF"/>
    <w:rsid w:val="009B3402"/>
    <w:rsid w:val="00B25EA7"/>
    <w:rsid w:val="00B91453"/>
    <w:rsid w:val="00CB5D55"/>
    <w:rsid w:val="00DF445C"/>
    <w:rsid w:val="00F65635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A98018"/>
  <w15:chartTrackingRefBased/>
  <w15:docId w15:val="{EDE5929B-CBC4-4AF4-9A9D-3BA64C88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A53AF"/>
    <w:rPr>
      <w:rFonts w:ascii="Times New Roman" w:hAnsi="Times New Roman"/>
      <w:color w:val="000000" w:themeColor="text1"/>
      <w:sz w:val="24"/>
    </w:rPr>
  </w:style>
  <w:style w:type="paragraph" w:styleId="u1">
    <w:name w:val="heading 1"/>
    <w:next w:val="Binhthng"/>
    <w:link w:val="u1Char"/>
    <w:autoRedefine/>
    <w:uiPriority w:val="9"/>
    <w:qFormat/>
    <w:rsid w:val="00F65635"/>
    <w:pPr>
      <w:keepNext/>
      <w:keepLines/>
      <w:numPr>
        <w:numId w:val="6"/>
      </w:numPr>
      <w:spacing w:before="360" w:after="120"/>
      <w:outlineLvl w:val="0"/>
    </w:pPr>
    <w:rPr>
      <w:rFonts w:asciiTheme="majorHAnsi" w:eastAsiaTheme="majorEastAsia" w:hAnsiTheme="majorHAnsi" w:cstheme="majorBidi"/>
      <w:b/>
      <w:caps/>
      <w:color w:val="0D0D0D" w:themeColor="text1" w:themeTint="F2"/>
      <w:sz w:val="32"/>
      <w:szCs w:val="32"/>
    </w:rPr>
  </w:style>
  <w:style w:type="paragraph" w:styleId="u2">
    <w:name w:val="heading 2"/>
    <w:next w:val="Binhthng"/>
    <w:link w:val="u2Char"/>
    <w:autoRedefine/>
    <w:uiPriority w:val="9"/>
    <w:unhideWhenUsed/>
    <w:qFormat/>
    <w:rsid w:val="00F65635"/>
    <w:pPr>
      <w:keepNext/>
      <w:keepLines/>
      <w:numPr>
        <w:ilvl w:val="1"/>
        <w:numId w:val="6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F65635"/>
    <w:pPr>
      <w:keepNext/>
      <w:keepLines/>
      <w:numPr>
        <w:ilvl w:val="2"/>
        <w:numId w:val="7"/>
      </w:numPr>
      <w:spacing w:before="120" w:after="120"/>
      <w:ind w:left="284"/>
      <w:jc w:val="both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65635"/>
    <w:rPr>
      <w:rFonts w:asciiTheme="majorHAnsi" w:eastAsiaTheme="majorEastAsia" w:hAnsiTheme="majorHAnsi" w:cstheme="majorBidi"/>
      <w:b/>
      <w:caps/>
      <w:color w:val="0D0D0D" w:themeColor="text1" w:themeTint="F2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F65635"/>
    <w:rPr>
      <w:rFonts w:asciiTheme="majorHAnsi" w:eastAsiaTheme="majorEastAsia" w:hAnsiTheme="majorHAnsi" w:cstheme="majorBidi"/>
      <w:b/>
      <w:color w:val="262626" w:themeColor="text1" w:themeTint="D9"/>
      <w:sz w:val="28"/>
      <w:szCs w:val="26"/>
    </w:rPr>
  </w:style>
  <w:style w:type="paragraph" w:customStyle="1" w:styleId="u">
    <w:name w:val="Đầu đề"/>
    <w:next w:val="Binhthng"/>
    <w:autoRedefine/>
    <w:qFormat/>
    <w:rsid w:val="00F65635"/>
    <w:pPr>
      <w:spacing w:before="360" w:after="120"/>
      <w:ind w:left="720"/>
      <w:jc w:val="center"/>
    </w:pPr>
    <w:rPr>
      <w:rFonts w:asciiTheme="majorHAnsi" w:eastAsiaTheme="majorEastAsia" w:hAnsiTheme="majorHAnsi" w:cstheme="majorBidi"/>
      <w:b/>
      <w:caps/>
      <w:color w:val="0D0D0D" w:themeColor="text1" w:themeTint="F2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F65635"/>
    <w:rPr>
      <w:rFonts w:asciiTheme="majorHAnsi" w:eastAsiaTheme="majorEastAsia" w:hAnsiTheme="majorHAnsi" w:cstheme="majorBidi"/>
      <w:b/>
      <w:color w:val="404040" w:themeColor="text1" w:themeTint="BF"/>
      <w:sz w:val="26"/>
      <w:szCs w:val="24"/>
    </w:rPr>
  </w:style>
  <w:style w:type="paragraph" w:styleId="ThngthngWeb">
    <w:name w:val="Normal (Web)"/>
    <w:basedOn w:val="Binhthng"/>
    <w:uiPriority w:val="99"/>
    <w:semiHidden/>
    <w:unhideWhenUsed/>
    <w:rsid w:val="00DF445C"/>
    <w:pPr>
      <w:spacing w:before="100" w:beforeAutospacing="1" w:after="100" w:afterAutospacing="1" w:line="240" w:lineRule="auto"/>
    </w:pPr>
    <w:rPr>
      <w:rFonts w:eastAsiaTheme="minorEastAsia" w:cs="Times New Roman"/>
      <w:color w:val="auto"/>
      <w:szCs w:val="24"/>
      <w:lang w:eastAsia="vi-VN"/>
    </w:rPr>
  </w:style>
  <w:style w:type="paragraph" w:styleId="oancuaDanhsach">
    <w:name w:val="List Paragraph"/>
    <w:basedOn w:val="Binhthng"/>
    <w:uiPriority w:val="34"/>
    <w:qFormat/>
    <w:rsid w:val="00DF445C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5A5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A5D47"/>
    <w:rPr>
      <w:rFonts w:ascii="Segoe UI" w:hAnsi="Segoe UI" w:cs="Segoe UI"/>
      <w:color w:val="000000" w:themeColor="text1"/>
      <w:sz w:val="18"/>
      <w:szCs w:val="18"/>
    </w:rPr>
  </w:style>
  <w:style w:type="paragraph" w:styleId="Tiuphu">
    <w:name w:val="Subtitle"/>
    <w:basedOn w:val="Binhthng"/>
    <w:next w:val="Binhthng"/>
    <w:link w:val="TiuphuChar"/>
    <w:uiPriority w:val="11"/>
    <w:qFormat/>
    <w:rsid w:val="005A5D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uiPriority w:val="11"/>
    <w:rsid w:val="005A5D4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C4FCBC-75B0-4A37-ADBD-D57BA85FA06C}">
  <we:reference id="wa104382008" version="1.0.0.0" store="vi-VN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594</Words>
  <Characters>3858</Characters>
  <Application>Microsoft Office Word</Application>
  <DocSecurity>0</DocSecurity>
  <Lines>192</Lines>
  <Paragraphs>153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Duy Võ</dc:creator>
  <cp:keywords/>
  <dc:description/>
  <cp:lastModifiedBy>Thế Duy Võ</cp:lastModifiedBy>
  <cp:revision>7</cp:revision>
  <dcterms:created xsi:type="dcterms:W3CDTF">2020-06-09T15:55:00Z</dcterms:created>
  <dcterms:modified xsi:type="dcterms:W3CDTF">2020-06-09T17:11:00Z</dcterms:modified>
</cp:coreProperties>
</file>